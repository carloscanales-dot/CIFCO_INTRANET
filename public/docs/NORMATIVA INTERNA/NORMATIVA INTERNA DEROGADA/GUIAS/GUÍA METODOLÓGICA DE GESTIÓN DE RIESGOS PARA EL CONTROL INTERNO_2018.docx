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B2" w:rsidRPr="005C4F7A" w:rsidRDefault="005C4F7A" w:rsidP="00A748A7">
      <w:pPr>
        <w:shd w:val="clear" w:color="auto" w:fill="FFFFFF" w:themeFill="background1"/>
        <w:jc w:val="center"/>
        <w:rPr>
          <w:b/>
          <w:color w:val="1F497D" w:themeColor="text2"/>
          <w:sz w:val="24"/>
          <w:szCs w:val="24"/>
        </w:rPr>
      </w:pPr>
      <w:r w:rsidRPr="005C4F7A">
        <w:rPr>
          <w:b/>
          <w:color w:val="1F497D" w:themeColor="text2"/>
          <w:sz w:val="24"/>
          <w:szCs w:val="24"/>
        </w:rPr>
        <w:t>GUÍA METODOLÓGICA DE</w:t>
      </w:r>
      <w:r w:rsidR="00350D09" w:rsidRPr="005C4F7A">
        <w:rPr>
          <w:b/>
          <w:color w:val="1F497D" w:themeColor="text2"/>
          <w:sz w:val="24"/>
          <w:szCs w:val="24"/>
        </w:rPr>
        <w:t xml:space="preserve"> GESTIÓN DE RIESGOS PARA EL CONTROL INTERNO</w:t>
      </w:r>
    </w:p>
    <w:p w:rsidR="009125EA" w:rsidRPr="009125EA" w:rsidRDefault="009125EA" w:rsidP="00A748A7">
      <w:pPr>
        <w:shd w:val="clear" w:color="auto" w:fill="FFFFFF" w:themeFill="background1"/>
        <w:jc w:val="both"/>
        <w:rPr>
          <w:color w:val="1F497D" w:themeColor="text2"/>
          <w:sz w:val="24"/>
          <w:szCs w:val="24"/>
        </w:rPr>
      </w:pPr>
    </w:p>
    <w:p w:rsidR="009125EA" w:rsidRDefault="009125EA" w:rsidP="00A748A7">
      <w:pPr>
        <w:shd w:val="clear" w:color="auto" w:fill="FFFFFF" w:themeFill="background1"/>
        <w:jc w:val="both"/>
        <w:rPr>
          <w:color w:val="1F497D" w:themeColor="text2"/>
          <w:sz w:val="24"/>
          <w:szCs w:val="24"/>
        </w:rPr>
      </w:pPr>
    </w:p>
    <w:p w:rsidR="00350D09" w:rsidRPr="009125EA" w:rsidRDefault="00D37BA2" w:rsidP="00A748A7">
      <w:pPr>
        <w:shd w:val="clear" w:color="auto" w:fill="FFFFFF" w:themeFill="background1"/>
        <w:jc w:val="both"/>
        <w:rPr>
          <w:color w:val="1F497D" w:themeColor="text2"/>
          <w:sz w:val="24"/>
          <w:szCs w:val="24"/>
        </w:rPr>
      </w:pPr>
      <w:r w:rsidRPr="009125EA">
        <w:rPr>
          <w:color w:val="1F497D" w:themeColor="text2"/>
          <w:sz w:val="24"/>
          <w:szCs w:val="24"/>
        </w:rPr>
        <w:t>INTRODUCCIÓN</w:t>
      </w:r>
    </w:p>
    <w:p w:rsidR="00797162" w:rsidRPr="006635F8" w:rsidRDefault="004E516C" w:rsidP="00A748A7">
      <w:pPr>
        <w:shd w:val="clear" w:color="auto" w:fill="FFFFFF" w:themeFill="background1"/>
        <w:jc w:val="both"/>
        <w:rPr>
          <w:sz w:val="24"/>
          <w:szCs w:val="24"/>
        </w:rPr>
      </w:pPr>
      <w:r w:rsidRPr="006635F8">
        <w:rPr>
          <w:sz w:val="24"/>
          <w:szCs w:val="24"/>
        </w:rPr>
        <w:t>En el ámbito global la gestión</w:t>
      </w:r>
      <w:r w:rsidR="00797162" w:rsidRPr="006635F8">
        <w:rPr>
          <w:sz w:val="24"/>
          <w:szCs w:val="24"/>
        </w:rPr>
        <w:t xml:space="preserve"> pública se enfrenta a desafíos,</w:t>
      </w:r>
      <w:r w:rsidRPr="006635F8">
        <w:rPr>
          <w:sz w:val="24"/>
          <w:szCs w:val="24"/>
        </w:rPr>
        <w:t xml:space="preserve"> en</w:t>
      </w:r>
      <w:r w:rsidR="00797162" w:rsidRPr="006635F8">
        <w:rPr>
          <w:sz w:val="24"/>
          <w:szCs w:val="24"/>
        </w:rPr>
        <w:t>tre los que se pueden mencionar el mejoramiento a</w:t>
      </w:r>
      <w:r w:rsidRPr="006635F8">
        <w:rPr>
          <w:sz w:val="24"/>
          <w:szCs w:val="24"/>
        </w:rPr>
        <w:t xml:space="preserve"> la administración de bienes y servicios públicos.</w:t>
      </w:r>
      <w:r w:rsidR="00797162" w:rsidRPr="006635F8">
        <w:rPr>
          <w:sz w:val="24"/>
          <w:szCs w:val="24"/>
        </w:rPr>
        <w:t xml:space="preserve"> </w:t>
      </w:r>
    </w:p>
    <w:p w:rsidR="00797162" w:rsidRPr="006635F8" w:rsidRDefault="00A748A7" w:rsidP="00A748A7">
      <w:pPr>
        <w:shd w:val="clear" w:color="auto" w:fill="FFFFFF" w:themeFill="background1"/>
        <w:jc w:val="both"/>
        <w:rPr>
          <w:sz w:val="24"/>
          <w:szCs w:val="24"/>
        </w:rPr>
      </w:pPr>
      <w:r w:rsidRPr="006635F8">
        <w:rPr>
          <w:sz w:val="24"/>
          <w:szCs w:val="24"/>
        </w:rPr>
        <w:t>H</w:t>
      </w:r>
      <w:r w:rsidR="00FD6479" w:rsidRPr="006635F8">
        <w:rPr>
          <w:sz w:val="24"/>
          <w:szCs w:val="24"/>
        </w:rPr>
        <w:t>oy en día l</w:t>
      </w:r>
      <w:r w:rsidR="00797162" w:rsidRPr="006635F8">
        <w:rPr>
          <w:sz w:val="24"/>
          <w:szCs w:val="24"/>
        </w:rPr>
        <w:t xml:space="preserve">a </w:t>
      </w:r>
      <w:r w:rsidR="00FD6479" w:rsidRPr="006635F8">
        <w:rPr>
          <w:sz w:val="24"/>
          <w:szCs w:val="24"/>
        </w:rPr>
        <w:t xml:space="preserve">Identificación y </w:t>
      </w:r>
      <w:r w:rsidR="00797162" w:rsidRPr="006635F8">
        <w:rPr>
          <w:sz w:val="24"/>
          <w:szCs w:val="24"/>
        </w:rPr>
        <w:t xml:space="preserve">administración de </w:t>
      </w:r>
      <w:r w:rsidR="00FD6479" w:rsidRPr="006635F8">
        <w:rPr>
          <w:sz w:val="24"/>
          <w:szCs w:val="24"/>
        </w:rPr>
        <w:t xml:space="preserve">los </w:t>
      </w:r>
      <w:r w:rsidR="00797162" w:rsidRPr="006635F8">
        <w:rPr>
          <w:sz w:val="24"/>
          <w:szCs w:val="24"/>
        </w:rPr>
        <w:t>riesgos</w:t>
      </w:r>
      <w:r w:rsidR="00FD6479" w:rsidRPr="006635F8">
        <w:rPr>
          <w:sz w:val="24"/>
          <w:szCs w:val="24"/>
        </w:rPr>
        <w:t xml:space="preserve"> dentro de las Instituciones permite generar un</w:t>
      </w:r>
      <w:r w:rsidR="004907EE" w:rsidRPr="006635F8">
        <w:rPr>
          <w:sz w:val="24"/>
          <w:szCs w:val="24"/>
        </w:rPr>
        <w:t xml:space="preserve"> control de la gestión administrativa con el fin de mitigar o eli</w:t>
      </w:r>
      <w:r w:rsidRPr="006635F8">
        <w:rPr>
          <w:sz w:val="24"/>
          <w:szCs w:val="24"/>
        </w:rPr>
        <w:t xml:space="preserve">minar los Riesgos que afecten </w:t>
      </w:r>
      <w:r w:rsidR="004907EE" w:rsidRPr="006635F8">
        <w:rPr>
          <w:sz w:val="24"/>
          <w:szCs w:val="24"/>
        </w:rPr>
        <w:t>la actividad operacional de las Instituciones; contribuyendo</w:t>
      </w:r>
      <w:r w:rsidR="00797162" w:rsidRPr="006635F8">
        <w:rPr>
          <w:sz w:val="24"/>
          <w:szCs w:val="24"/>
        </w:rPr>
        <w:t xml:space="preserve"> de esta manera a la productividad, eficiencia y eficacia de los procesos institucionales. </w:t>
      </w:r>
    </w:p>
    <w:p w:rsidR="00D37BA2" w:rsidRPr="006635F8" w:rsidRDefault="00A748A7" w:rsidP="00A748A7">
      <w:pPr>
        <w:shd w:val="clear" w:color="auto" w:fill="FFFFFF" w:themeFill="background1"/>
        <w:jc w:val="both"/>
        <w:rPr>
          <w:sz w:val="24"/>
          <w:szCs w:val="24"/>
        </w:rPr>
      </w:pPr>
      <w:r w:rsidRPr="006635F8">
        <w:rPr>
          <w:sz w:val="24"/>
          <w:szCs w:val="24"/>
        </w:rPr>
        <w:t xml:space="preserve">Por lo que la Unidad de Planificación elabora esta guía con el propósito de </w:t>
      </w:r>
      <w:r w:rsidR="004E516C" w:rsidRPr="006635F8">
        <w:rPr>
          <w:sz w:val="24"/>
          <w:szCs w:val="24"/>
        </w:rPr>
        <w:t xml:space="preserve">orientar a </w:t>
      </w:r>
      <w:r w:rsidR="00797162" w:rsidRPr="006635F8">
        <w:rPr>
          <w:sz w:val="24"/>
          <w:szCs w:val="24"/>
        </w:rPr>
        <w:t>los encargados de las Unidades Operativas de CIFCO</w:t>
      </w:r>
      <w:r w:rsidR="004E516C" w:rsidRPr="006635F8">
        <w:rPr>
          <w:sz w:val="24"/>
          <w:szCs w:val="24"/>
        </w:rPr>
        <w:t xml:space="preserve"> </w:t>
      </w:r>
      <w:r w:rsidR="00205A89" w:rsidRPr="006635F8">
        <w:rPr>
          <w:sz w:val="24"/>
          <w:szCs w:val="24"/>
        </w:rPr>
        <w:t xml:space="preserve">para </w:t>
      </w:r>
      <w:r w:rsidR="004E516C" w:rsidRPr="006635F8">
        <w:rPr>
          <w:sz w:val="24"/>
          <w:szCs w:val="24"/>
        </w:rPr>
        <w:t xml:space="preserve">lograr </w:t>
      </w:r>
      <w:r w:rsidR="00797162" w:rsidRPr="006635F8">
        <w:rPr>
          <w:sz w:val="24"/>
          <w:szCs w:val="24"/>
        </w:rPr>
        <w:t>visualizar</w:t>
      </w:r>
      <w:r w:rsidR="004E516C" w:rsidRPr="006635F8">
        <w:rPr>
          <w:sz w:val="24"/>
          <w:szCs w:val="24"/>
        </w:rPr>
        <w:t xml:space="preserve"> los riesgos que </w:t>
      </w:r>
      <w:r w:rsidR="00797162" w:rsidRPr="006635F8">
        <w:rPr>
          <w:sz w:val="24"/>
          <w:szCs w:val="24"/>
        </w:rPr>
        <w:t>se presentan dentro</w:t>
      </w:r>
      <w:r w:rsidR="004E516C" w:rsidRPr="006635F8">
        <w:rPr>
          <w:sz w:val="24"/>
          <w:szCs w:val="24"/>
        </w:rPr>
        <w:t xml:space="preserve"> de sus unidades</w:t>
      </w:r>
      <w:r w:rsidRPr="006635F8">
        <w:rPr>
          <w:sz w:val="24"/>
          <w:szCs w:val="24"/>
        </w:rPr>
        <w:t>. Una vez recopilada</w:t>
      </w:r>
      <w:r w:rsidR="00797162" w:rsidRPr="006635F8">
        <w:rPr>
          <w:sz w:val="24"/>
          <w:szCs w:val="24"/>
        </w:rPr>
        <w:t xml:space="preserve"> la información obtenida</w:t>
      </w:r>
      <w:r w:rsidRPr="006635F8">
        <w:rPr>
          <w:sz w:val="24"/>
          <w:szCs w:val="24"/>
        </w:rPr>
        <w:t xml:space="preserve"> se proceda a</w:t>
      </w:r>
      <w:r w:rsidR="00797162" w:rsidRPr="006635F8">
        <w:rPr>
          <w:sz w:val="24"/>
          <w:szCs w:val="24"/>
        </w:rPr>
        <w:t xml:space="preserve"> identificar </w:t>
      </w:r>
      <w:r w:rsidRPr="006635F8">
        <w:rPr>
          <w:sz w:val="24"/>
          <w:szCs w:val="24"/>
        </w:rPr>
        <w:t xml:space="preserve">el o </w:t>
      </w:r>
      <w:r w:rsidR="00797162" w:rsidRPr="006635F8">
        <w:rPr>
          <w:sz w:val="24"/>
          <w:szCs w:val="24"/>
        </w:rPr>
        <w:t>los principales Riesgos que afectan el logro de</w:t>
      </w:r>
      <w:r w:rsidR="004907EE" w:rsidRPr="006635F8">
        <w:rPr>
          <w:sz w:val="24"/>
          <w:szCs w:val="24"/>
        </w:rPr>
        <w:t xml:space="preserve"> los objetivos institucionales, </w:t>
      </w:r>
      <w:r w:rsidRPr="006635F8">
        <w:rPr>
          <w:sz w:val="24"/>
          <w:szCs w:val="24"/>
        </w:rPr>
        <w:t>contando con</w:t>
      </w:r>
      <w:r w:rsidR="004907EE" w:rsidRPr="006635F8">
        <w:rPr>
          <w:sz w:val="24"/>
          <w:szCs w:val="24"/>
        </w:rPr>
        <w:t xml:space="preserve"> </w:t>
      </w:r>
      <w:r w:rsidR="00205A89" w:rsidRPr="006635F8">
        <w:rPr>
          <w:sz w:val="24"/>
          <w:szCs w:val="24"/>
        </w:rPr>
        <w:t xml:space="preserve">mecanismos </w:t>
      </w:r>
      <w:r w:rsidRPr="006635F8">
        <w:rPr>
          <w:sz w:val="24"/>
          <w:szCs w:val="24"/>
        </w:rPr>
        <w:t xml:space="preserve">que </w:t>
      </w:r>
      <w:r w:rsidR="001F2565" w:rsidRPr="006635F8">
        <w:rPr>
          <w:sz w:val="24"/>
          <w:szCs w:val="24"/>
        </w:rPr>
        <w:t>permitan identificar</w:t>
      </w:r>
      <w:r w:rsidR="00205A89" w:rsidRPr="006635F8">
        <w:rPr>
          <w:sz w:val="24"/>
          <w:szCs w:val="24"/>
        </w:rPr>
        <w:t>, valorar y minimizar los riesgos a los cua</w:t>
      </w:r>
      <w:r w:rsidR="004907EE" w:rsidRPr="006635F8">
        <w:rPr>
          <w:sz w:val="24"/>
          <w:szCs w:val="24"/>
        </w:rPr>
        <w:t xml:space="preserve">les la institución </w:t>
      </w:r>
      <w:r w:rsidRPr="006635F8">
        <w:rPr>
          <w:sz w:val="24"/>
          <w:szCs w:val="24"/>
        </w:rPr>
        <w:t>este</w:t>
      </w:r>
      <w:r w:rsidR="004907EE" w:rsidRPr="006635F8">
        <w:rPr>
          <w:sz w:val="24"/>
          <w:szCs w:val="24"/>
        </w:rPr>
        <w:t xml:space="preserve"> expuesta, logrando así el fortalecimiento del Co</w:t>
      </w:r>
      <w:r w:rsidR="00205A89" w:rsidRPr="006635F8">
        <w:rPr>
          <w:sz w:val="24"/>
          <w:szCs w:val="24"/>
        </w:rPr>
        <w:t xml:space="preserve">ntrol Interno de la institución. </w:t>
      </w:r>
    </w:p>
    <w:p w:rsidR="009125EA" w:rsidRDefault="009125EA" w:rsidP="00350D09">
      <w:pPr>
        <w:jc w:val="both"/>
        <w:rPr>
          <w:sz w:val="24"/>
          <w:szCs w:val="24"/>
        </w:rPr>
      </w:pPr>
    </w:p>
    <w:p w:rsidR="004E516C" w:rsidRPr="009125EA" w:rsidRDefault="00AE59BD" w:rsidP="00350D09">
      <w:pPr>
        <w:jc w:val="both"/>
        <w:rPr>
          <w:color w:val="1F497D" w:themeColor="text2"/>
          <w:sz w:val="24"/>
          <w:szCs w:val="24"/>
        </w:rPr>
      </w:pPr>
      <w:r w:rsidRPr="009125EA">
        <w:rPr>
          <w:color w:val="1F497D" w:themeColor="text2"/>
          <w:sz w:val="24"/>
          <w:szCs w:val="24"/>
        </w:rPr>
        <w:t>O</w:t>
      </w:r>
      <w:r w:rsidR="004E516C" w:rsidRPr="009125EA">
        <w:rPr>
          <w:color w:val="1F497D" w:themeColor="text2"/>
          <w:sz w:val="24"/>
          <w:szCs w:val="24"/>
        </w:rPr>
        <w:t>BJETIVO</w:t>
      </w:r>
    </w:p>
    <w:p w:rsidR="004E516C" w:rsidRPr="006635F8" w:rsidRDefault="001F2565" w:rsidP="00AE59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635F8">
        <w:rPr>
          <w:sz w:val="24"/>
          <w:szCs w:val="24"/>
        </w:rPr>
        <w:t xml:space="preserve"> Proveer </w:t>
      </w:r>
      <w:r w:rsidR="00E729DD" w:rsidRPr="006635F8">
        <w:rPr>
          <w:sz w:val="24"/>
          <w:szCs w:val="24"/>
        </w:rPr>
        <w:t>una</w:t>
      </w:r>
      <w:r w:rsidR="004E516C" w:rsidRPr="006635F8">
        <w:rPr>
          <w:sz w:val="24"/>
          <w:szCs w:val="24"/>
        </w:rPr>
        <w:t xml:space="preserve"> Guía Metodológica para la gestión de riesgos </w:t>
      </w:r>
      <w:r w:rsidRPr="006635F8">
        <w:rPr>
          <w:sz w:val="24"/>
          <w:szCs w:val="24"/>
        </w:rPr>
        <w:t>en cumplimiento a lo establecido en las Normas Técnicas de C</w:t>
      </w:r>
      <w:r w:rsidR="004E516C" w:rsidRPr="006635F8">
        <w:rPr>
          <w:sz w:val="24"/>
          <w:szCs w:val="24"/>
        </w:rPr>
        <w:t xml:space="preserve">ontrol </w:t>
      </w:r>
      <w:r w:rsidRPr="006635F8">
        <w:rPr>
          <w:sz w:val="24"/>
          <w:szCs w:val="24"/>
        </w:rPr>
        <w:t>Interno de CIFCO</w:t>
      </w:r>
      <w:r w:rsidR="004E516C" w:rsidRPr="006635F8">
        <w:rPr>
          <w:sz w:val="24"/>
          <w:szCs w:val="24"/>
        </w:rPr>
        <w:t>.</w:t>
      </w:r>
    </w:p>
    <w:p w:rsidR="009125EA" w:rsidRDefault="009125EA" w:rsidP="00350D09">
      <w:pPr>
        <w:jc w:val="both"/>
        <w:rPr>
          <w:color w:val="1F497D" w:themeColor="text2"/>
          <w:sz w:val="24"/>
          <w:szCs w:val="24"/>
        </w:rPr>
      </w:pPr>
    </w:p>
    <w:p w:rsidR="004E516C" w:rsidRPr="009125EA" w:rsidRDefault="00AE59BD" w:rsidP="00350D09">
      <w:pPr>
        <w:jc w:val="both"/>
        <w:rPr>
          <w:color w:val="1F497D" w:themeColor="text2"/>
          <w:sz w:val="24"/>
          <w:szCs w:val="24"/>
        </w:rPr>
      </w:pPr>
      <w:r w:rsidRPr="009125EA">
        <w:rPr>
          <w:color w:val="1F497D" w:themeColor="text2"/>
          <w:sz w:val="24"/>
          <w:szCs w:val="24"/>
        </w:rPr>
        <w:t xml:space="preserve">OBJETIVOS ESPECÍFICOS </w:t>
      </w:r>
    </w:p>
    <w:p w:rsidR="00AE59BD" w:rsidRPr="006635F8" w:rsidRDefault="006635F8" w:rsidP="00AE59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635F8">
        <w:rPr>
          <w:sz w:val="24"/>
          <w:szCs w:val="24"/>
        </w:rPr>
        <w:t xml:space="preserve">Definir </w:t>
      </w:r>
      <w:r w:rsidR="00AE59BD" w:rsidRPr="006635F8">
        <w:rPr>
          <w:sz w:val="24"/>
          <w:szCs w:val="24"/>
        </w:rPr>
        <w:t>los criterios que permitan</w:t>
      </w:r>
      <w:r w:rsidRPr="006635F8">
        <w:rPr>
          <w:sz w:val="24"/>
          <w:szCs w:val="24"/>
        </w:rPr>
        <w:t xml:space="preserve"> realizar una </w:t>
      </w:r>
      <w:r w:rsidR="00AE59BD" w:rsidRPr="006635F8">
        <w:rPr>
          <w:sz w:val="24"/>
          <w:szCs w:val="24"/>
        </w:rPr>
        <w:t>adecuada identificación, evaluación y aplicación de controles y acciones orientadas a prevenir los riesgos.</w:t>
      </w:r>
    </w:p>
    <w:p w:rsidR="00AE59BD" w:rsidRPr="006635F8" w:rsidRDefault="00AE59BD" w:rsidP="00AE59B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635F8">
        <w:rPr>
          <w:sz w:val="24"/>
          <w:szCs w:val="24"/>
        </w:rPr>
        <w:t>Contribuir a una adecuada administración de riesgos.</w:t>
      </w:r>
    </w:p>
    <w:p w:rsidR="009125EA" w:rsidRDefault="009125EA" w:rsidP="00AE59BD">
      <w:pPr>
        <w:jc w:val="both"/>
        <w:rPr>
          <w:color w:val="1F497D" w:themeColor="text2"/>
          <w:sz w:val="24"/>
          <w:szCs w:val="24"/>
        </w:rPr>
      </w:pPr>
    </w:p>
    <w:p w:rsidR="009125EA" w:rsidRDefault="009125EA" w:rsidP="00AE59BD">
      <w:pPr>
        <w:jc w:val="both"/>
        <w:rPr>
          <w:color w:val="1F497D" w:themeColor="text2"/>
          <w:sz w:val="24"/>
          <w:szCs w:val="24"/>
        </w:rPr>
      </w:pPr>
    </w:p>
    <w:p w:rsidR="009125EA" w:rsidRDefault="009125EA" w:rsidP="00AE59BD">
      <w:pPr>
        <w:jc w:val="both"/>
        <w:rPr>
          <w:color w:val="1F497D" w:themeColor="text2"/>
          <w:sz w:val="24"/>
          <w:szCs w:val="24"/>
        </w:rPr>
      </w:pPr>
    </w:p>
    <w:p w:rsidR="009125EA" w:rsidRDefault="009125EA" w:rsidP="00AE59BD">
      <w:pPr>
        <w:jc w:val="both"/>
        <w:rPr>
          <w:color w:val="1F497D" w:themeColor="text2"/>
          <w:sz w:val="24"/>
          <w:szCs w:val="24"/>
        </w:rPr>
      </w:pPr>
    </w:p>
    <w:p w:rsidR="00AE59BD" w:rsidRPr="009125EA" w:rsidRDefault="00AE59BD" w:rsidP="00AE59BD">
      <w:pPr>
        <w:jc w:val="both"/>
        <w:rPr>
          <w:color w:val="1F497D" w:themeColor="text2"/>
          <w:sz w:val="24"/>
          <w:szCs w:val="24"/>
        </w:rPr>
      </w:pPr>
      <w:r w:rsidRPr="009125EA">
        <w:rPr>
          <w:color w:val="1F497D" w:themeColor="text2"/>
          <w:sz w:val="24"/>
          <w:szCs w:val="24"/>
        </w:rPr>
        <w:t>BASE LEGAL</w:t>
      </w:r>
    </w:p>
    <w:p w:rsidR="006635F8" w:rsidRPr="006635F8" w:rsidRDefault="00806731" w:rsidP="006635F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635F8">
        <w:rPr>
          <w:sz w:val="24"/>
          <w:szCs w:val="24"/>
        </w:rPr>
        <w:t>Normas de control Interno Especifico</w:t>
      </w:r>
      <w:r w:rsidR="006635F8" w:rsidRPr="006635F8">
        <w:rPr>
          <w:sz w:val="24"/>
          <w:szCs w:val="24"/>
        </w:rPr>
        <w:t xml:space="preserve"> de CIFCO. </w:t>
      </w:r>
    </w:p>
    <w:p w:rsidR="006635F8" w:rsidRPr="006635F8" w:rsidRDefault="006635F8" w:rsidP="006635F8">
      <w:pPr>
        <w:pStyle w:val="Prrafodelista"/>
        <w:jc w:val="both"/>
        <w:rPr>
          <w:sz w:val="24"/>
          <w:szCs w:val="24"/>
        </w:rPr>
      </w:pPr>
      <w:r w:rsidRPr="006635F8">
        <w:rPr>
          <w:sz w:val="24"/>
          <w:szCs w:val="24"/>
        </w:rPr>
        <w:t xml:space="preserve">Identificación de Riesgos </w:t>
      </w:r>
    </w:p>
    <w:p w:rsidR="00AE59BD" w:rsidRPr="006635F8" w:rsidRDefault="006635F8" w:rsidP="006635F8">
      <w:pPr>
        <w:pStyle w:val="Prrafodelista"/>
        <w:jc w:val="both"/>
        <w:rPr>
          <w:sz w:val="24"/>
          <w:szCs w:val="24"/>
        </w:rPr>
      </w:pPr>
      <w:r w:rsidRPr="006635F8">
        <w:rPr>
          <w:sz w:val="24"/>
          <w:szCs w:val="24"/>
        </w:rPr>
        <w:t xml:space="preserve">Art. 43.- La Junta Directiva del Centro Internacional de Ferias y Convenciones de El Salvador, a través de Dirección Ejecutiva y en coordinación con la Unidad de Planificación y las diferentes unidades organizativas y por lo menos una vez al año, deberá efectuar un estudio, con el fin de identificar las amenazas o riesgos en cada una de ellas, que limiten el cumplimiento de sus objetivos y metas; dicho análisis se efectuará conforme al método establecido en el Manual de Riesgos, el que deberá ser aprobado por la Junta Directiva. </w:t>
      </w:r>
      <w:r w:rsidR="00806731" w:rsidRPr="006635F8">
        <w:rPr>
          <w:sz w:val="24"/>
          <w:szCs w:val="24"/>
        </w:rPr>
        <w:t xml:space="preserve"> </w:t>
      </w:r>
    </w:p>
    <w:p w:rsidR="009125EA" w:rsidRDefault="009125EA" w:rsidP="004251AE">
      <w:pPr>
        <w:pStyle w:val="Ttulo2"/>
        <w:rPr>
          <w:sz w:val="24"/>
          <w:szCs w:val="24"/>
        </w:rPr>
      </w:pPr>
    </w:p>
    <w:p w:rsidR="00AE59BD" w:rsidRDefault="005C4F7A" w:rsidP="004251AE">
      <w:pPr>
        <w:pStyle w:val="Ttulo2"/>
        <w:rPr>
          <w:sz w:val="24"/>
          <w:szCs w:val="24"/>
        </w:rPr>
      </w:pPr>
      <w:r>
        <w:rPr>
          <w:sz w:val="24"/>
          <w:szCs w:val="24"/>
        </w:rPr>
        <w:t>Proceso para la identificación de los Riesgos</w:t>
      </w:r>
      <w:r w:rsidR="007F7488">
        <w:rPr>
          <w:sz w:val="24"/>
          <w:szCs w:val="24"/>
        </w:rPr>
        <w:t xml:space="preserve"> </w:t>
      </w:r>
      <w:r w:rsidR="009125EA">
        <w:rPr>
          <w:sz w:val="24"/>
          <w:szCs w:val="24"/>
        </w:rPr>
        <w:t>Institucionales:</w:t>
      </w:r>
      <w:r>
        <w:rPr>
          <w:sz w:val="24"/>
          <w:szCs w:val="24"/>
        </w:rPr>
        <w:t xml:space="preserve"> </w:t>
      </w:r>
    </w:p>
    <w:p w:rsidR="009125EA" w:rsidRDefault="009125E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69757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convocará a una reunión de staff en la cual se presentarán los objetivos sobre los cuales se hará el análisis de riesgos. </w:t>
      </w:r>
    </w:p>
    <w:p w:rsidR="0069757A" w:rsidRDefault="0069757A" w:rsidP="0069757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staff de CIFCO deberá identificar los principales riesgos, teniendo en cuenta la misión, visión y objetivos plasmados dentro de su plan operativo. </w:t>
      </w:r>
    </w:p>
    <w:p w:rsidR="0069757A" w:rsidRPr="00A05607" w:rsidRDefault="0069757A" w:rsidP="0069757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A05607">
        <w:rPr>
          <w:sz w:val="24"/>
          <w:szCs w:val="24"/>
        </w:rPr>
        <w:t>Una vez identificados los</w:t>
      </w:r>
      <w:r>
        <w:rPr>
          <w:sz w:val="24"/>
          <w:szCs w:val="24"/>
        </w:rPr>
        <w:t xml:space="preserve"> principales </w:t>
      </w:r>
      <w:r w:rsidRPr="00A05607">
        <w:rPr>
          <w:sz w:val="24"/>
          <w:szCs w:val="24"/>
        </w:rPr>
        <w:t>riesgos internos y externos</w:t>
      </w:r>
      <w:r>
        <w:rPr>
          <w:sz w:val="24"/>
          <w:szCs w:val="24"/>
        </w:rPr>
        <w:t xml:space="preserve"> que afecten principalmente el logro de los objetivos Institucionales, </w:t>
      </w:r>
      <w:r w:rsidRPr="00A05607">
        <w:rPr>
          <w:sz w:val="24"/>
          <w:szCs w:val="24"/>
        </w:rPr>
        <w:t xml:space="preserve">proceder a complementar los formularios GR001 y GR002 (para esta actividad se deberá hacer uso de la figura anexa de matriz de riesgo-probabilidad y consecuencias-) </w:t>
      </w:r>
    </w:p>
    <w:p w:rsidR="0069757A" w:rsidRPr="00A05607" w:rsidRDefault="0069757A" w:rsidP="0069757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7F7488">
        <w:rPr>
          <w:sz w:val="24"/>
          <w:szCs w:val="24"/>
        </w:rPr>
        <w:t xml:space="preserve"> </w:t>
      </w:r>
      <w:r>
        <w:rPr>
          <w:sz w:val="24"/>
          <w:szCs w:val="24"/>
        </w:rPr>
        <w:t>Una Vez identificado los riesgos se procederá a analizarse mediante el método de Ishikawa, (causa y efecto) basado en el Manual de Riesgo.</w:t>
      </w:r>
      <w:r w:rsidRPr="00A05607">
        <w:rPr>
          <w:sz w:val="24"/>
          <w:szCs w:val="24"/>
        </w:rPr>
        <w:t xml:space="preserve"> </w:t>
      </w:r>
    </w:p>
    <w:p w:rsidR="0069757A" w:rsidRPr="0069757A" w:rsidRDefault="0069757A" w:rsidP="00625892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69757A">
        <w:rPr>
          <w:sz w:val="24"/>
          <w:szCs w:val="24"/>
        </w:rPr>
        <w:t>Una vez identificado los riesgos se propondrán junto el equipo de staff los líderes y las actividades para la administración, minimización o mitigación de dicho riesgo. (de acuerdo al formulario GR004).</w:t>
      </w: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9125EA" w:rsidRDefault="001D6A32" w:rsidP="001D6A3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continuación, se </w:t>
      </w:r>
      <w:r w:rsidR="0069757A">
        <w:rPr>
          <w:sz w:val="24"/>
          <w:szCs w:val="24"/>
        </w:rPr>
        <w:t>anexan documentos para</w:t>
      </w:r>
      <w:r>
        <w:rPr>
          <w:sz w:val="24"/>
          <w:szCs w:val="24"/>
        </w:rPr>
        <w:t xml:space="preserve"> el Proceso de Gestión de riesgos en CIFCO.  </w:t>
      </w:r>
    </w:p>
    <w:p w:rsidR="009125EA" w:rsidRDefault="009125E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0713E" w:rsidRDefault="0014655E" w:rsidP="009125EA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  <w:lang w:eastAsia="es-SV"/>
        </w:rPr>
        <w:lastRenderedPageBreak/>
        <w:drawing>
          <wp:anchor distT="0" distB="0" distL="114300" distR="114300" simplePos="0" relativeHeight="251658240" behindDoc="1" locked="0" layoutInCell="1" allowOverlap="1" wp14:anchorId="143F56B0" wp14:editId="5CED67D1">
            <wp:simplePos x="0" y="0"/>
            <wp:positionH relativeFrom="margin">
              <wp:posOffset>-753010</wp:posOffset>
            </wp:positionH>
            <wp:positionV relativeFrom="paragraph">
              <wp:posOffset>311764</wp:posOffset>
            </wp:positionV>
            <wp:extent cx="4208711" cy="3092234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1" t="32602" r="28124" b="17288"/>
                    <a:stretch/>
                  </pic:blipFill>
                  <pic:spPr bwMode="auto">
                    <a:xfrm>
                      <a:off x="0" y="0"/>
                      <a:ext cx="4208711" cy="309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3E">
        <w:rPr>
          <w:sz w:val="24"/>
          <w:szCs w:val="24"/>
        </w:rPr>
        <w:t>Anexo 1: Identificación de la probabilidad del Riesgo por Consecuencia</w:t>
      </w:r>
    </w:p>
    <w:p w:rsidR="0069757A" w:rsidRDefault="0069757A" w:rsidP="0060713E">
      <w:pPr>
        <w:pStyle w:val="Prrafodelista"/>
        <w:ind w:left="1080"/>
        <w:jc w:val="center"/>
        <w:rPr>
          <w:sz w:val="24"/>
          <w:szCs w:val="24"/>
        </w:rPr>
      </w:pPr>
    </w:p>
    <w:p w:rsidR="0060713E" w:rsidRDefault="0014655E" w:rsidP="0060713E">
      <w:pPr>
        <w:pStyle w:val="Prrafodelista"/>
        <w:tabs>
          <w:tab w:val="left" w:pos="6425"/>
        </w:tabs>
        <w:ind w:left="1080"/>
        <w:jc w:val="both"/>
        <w:rPr>
          <w:noProof/>
          <w:lang w:eastAsia="es-SV"/>
        </w:rPr>
      </w:pPr>
      <w:r>
        <w:rPr>
          <w:noProof/>
          <w:lang w:eastAsia="es-SV"/>
        </w:rPr>
        <w:drawing>
          <wp:anchor distT="0" distB="0" distL="114300" distR="114300" simplePos="0" relativeHeight="251663360" behindDoc="1" locked="0" layoutInCell="1" allowOverlap="1" wp14:anchorId="7143884A" wp14:editId="46D06981">
            <wp:simplePos x="0" y="0"/>
            <wp:positionH relativeFrom="page">
              <wp:posOffset>4421142</wp:posOffset>
            </wp:positionH>
            <wp:positionV relativeFrom="paragraph">
              <wp:posOffset>7292</wp:posOffset>
            </wp:positionV>
            <wp:extent cx="3101875" cy="3921854"/>
            <wp:effectExtent l="0" t="0" r="3810" b="254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64" t="16303" r="30588" b="8534"/>
                    <a:stretch/>
                  </pic:blipFill>
                  <pic:spPr bwMode="auto">
                    <a:xfrm>
                      <a:off x="0" y="0"/>
                      <a:ext cx="3101875" cy="392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57A" w:rsidRDefault="0060713E" w:rsidP="0060713E">
      <w:pPr>
        <w:pStyle w:val="Prrafodelista"/>
        <w:tabs>
          <w:tab w:val="left" w:pos="6425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25EA" w:rsidRPr="009125EA" w:rsidRDefault="009125EA" w:rsidP="00C749DA">
      <w:pPr>
        <w:pStyle w:val="Prrafode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25EA" w:rsidRDefault="00C749DA" w:rsidP="0060713E">
      <w:pPr>
        <w:pStyle w:val="Prrafodelista"/>
        <w:tabs>
          <w:tab w:val="left" w:pos="5790"/>
          <w:tab w:val="left" w:pos="6456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0713E">
        <w:rPr>
          <w:sz w:val="24"/>
          <w:szCs w:val="24"/>
        </w:rPr>
        <w:tab/>
      </w: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C749DA" w:rsidP="00C749DA">
      <w:pPr>
        <w:pStyle w:val="Prrafodelista"/>
        <w:tabs>
          <w:tab w:val="left" w:pos="6825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C749DA" w:rsidRDefault="00C749DA" w:rsidP="009125EA">
      <w:pPr>
        <w:pStyle w:val="Prrafodelista"/>
        <w:ind w:left="1080"/>
        <w:jc w:val="both"/>
        <w:rPr>
          <w:noProof/>
          <w:lang w:eastAsia="es-SV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69757A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14655E">
      <w:pPr>
        <w:pStyle w:val="Prrafodelista"/>
        <w:tabs>
          <w:tab w:val="left" w:pos="2767"/>
        </w:tabs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69757A" w:rsidRDefault="0014655E" w:rsidP="009125EA">
      <w:pPr>
        <w:pStyle w:val="Prrafodelista"/>
        <w:ind w:left="1080"/>
        <w:jc w:val="both"/>
        <w:rPr>
          <w:sz w:val="24"/>
          <w:szCs w:val="24"/>
        </w:rPr>
      </w:pPr>
      <w:r>
        <w:rPr>
          <w:noProof/>
          <w:lang w:eastAsia="es-SV"/>
        </w:rPr>
        <w:drawing>
          <wp:anchor distT="0" distB="0" distL="114300" distR="114300" simplePos="0" relativeHeight="251660288" behindDoc="1" locked="0" layoutInCell="1" allowOverlap="1" wp14:anchorId="18C3E974" wp14:editId="2EDFBC31">
            <wp:simplePos x="0" y="0"/>
            <wp:positionH relativeFrom="column">
              <wp:posOffset>2152015</wp:posOffset>
            </wp:positionH>
            <wp:positionV relativeFrom="paragraph">
              <wp:posOffset>6350</wp:posOffset>
            </wp:positionV>
            <wp:extent cx="4285615" cy="558165"/>
            <wp:effectExtent l="0" t="0" r="635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8" t="25795" r="4867" b="55096"/>
                    <a:stretch/>
                  </pic:blipFill>
                  <pic:spPr bwMode="auto">
                    <a:xfrm>
                      <a:off x="0" y="0"/>
                      <a:ext cx="4285615" cy="55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9757A" w:rsidRPr="0014655E" w:rsidRDefault="0014655E" w:rsidP="0014655E">
      <w:pPr>
        <w:tabs>
          <w:tab w:val="left" w:pos="7380"/>
          <w:tab w:val="left" w:pos="7831"/>
        </w:tabs>
        <w:jc w:val="both"/>
        <w:rPr>
          <w:sz w:val="24"/>
          <w:szCs w:val="24"/>
        </w:rPr>
      </w:pPr>
      <w:r w:rsidRPr="0014655E">
        <w:rPr>
          <w:sz w:val="24"/>
          <w:szCs w:val="24"/>
        </w:rPr>
        <w:tab/>
      </w:r>
    </w:p>
    <w:p w:rsidR="001B78C5" w:rsidRPr="001B78C5" w:rsidRDefault="001B78C5" w:rsidP="001B78C5">
      <w:pPr>
        <w:tabs>
          <w:tab w:val="left" w:pos="6540"/>
        </w:tabs>
        <w:jc w:val="center"/>
        <w:rPr>
          <w:sz w:val="24"/>
          <w:szCs w:val="24"/>
        </w:rPr>
      </w:pPr>
      <w:r>
        <w:object w:dxaOrig="15098" w:dyaOrig="5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172.5pt" o:ole="">
            <v:imagedata r:id="rId10" o:title=""/>
          </v:shape>
          <o:OLEObject Type="Embed" ProgID="Visio.Drawing.11" ShapeID="_x0000_i1025" DrawAspect="Content" ObjectID="_1599986695" r:id="rId11"/>
        </w:object>
      </w:r>
      <w:r>
        <w:rPr>
          <w:b/>
          <w:sz w:val="24"/>
        </w:rPr>
        <w:t>FIGURA 5.C</w:t>
      </w:r>
    </w:p>
    <w:p w:rsidR="0014655E" w:rsidRPr="0014655E" w:rsidRDefault="001B78C5" w:rsidP="0014655E">
      <w:pPr>
        <w:spacing w:line="0" w:lineRule="atLeast"/>
        <w:rPr>
          <w:b/>
          <w:i/>
          <w:sz w:val="24"/>
        </w:rPr>
      </w:pPr>
      <w:r>
        <w:rPr>
          <w:sz w:val="24"/>
        </w:rPr>
        <w:t>La matriz de valor del riesgo consiste en la siguiente fórmula:</w:t>
      </w:r>
      <w:r w:rsidR="0014655E">
        <w:rPr>
          <w:sz w:val="24"/>
        </w:rPr>
        <w:t xml:space="preserve"> </w:t>
      </w:r>
      <w:r>
        <w:rPr>
          <w:b/>
          <w:i/>
          <w:sz w:val="24"/>
        </w:rPr>
        <w:t>Valor de riesgo = Valor de la probabilidad x Valor de la consecuencia</w:t>
      </w:r>
      <w:r w:rsidR="0014655E">
        <w:rPr>
          <w:b/>
          <w:i/>
          <w:sz w:val="24"/>
        </w:rPr>
        <w:t xml:space="preserve">. </w:t>
      </w:r>
    </w:p>
    <w:p w:rsidR="0014655E" w:rsidRDefault="0014655E" w:rsidP="0014655E"/>
    <w:p w:rsidR="0014655E" w:rsidRDefault="0014655E" w:rsidP="0014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ANEXO 2.</w:t>
      </w:r>
      <w:r w:rsidRPr="004B1E8E">
        <w:rPr>
          <w:b/>
          <w:sz w:val="32"/>
          <w:szCs w:val="32"/>
        </w:rPr>
        <w:t xml:space="preserve"> Formulario GR001</w:t>
      </w:r>
      <w:r w:rsidR="006364DB">
        <w:rPr>
          <w:b/>
          <w:sz w:val="32"/>
          <w:szCs w:val="32"/>
        </w:rPr>
        <w:t xml:space="preserve"> Contexto Externo </w:t>
      </w:r>
    </w:p>
    <w:p w:rsidR="0014655E" w:rsidRDefault="0014655E" w:rsidP="0014655E">
      <w:pPr>
        <w:rPr>
          <w:sz w:val="32"/>
          <w:szCs w:val="32"/>
        </w:rPr>
      </w:pPr>
      <w:ins w:id="0" w:author="Zonia López" w:date="2015-12-02T07:47:00Z">
        <w:r w:rsidRPr="002D57FD">
          <w:rPr>
            <w:noProof/>
            <w:lang w:eastAsia="es-SV"/>
          </w:rPr>
          <w:drawing>
            <wp:inline distT="0" distB="0" distL="0" distR="0" wp14:anchorId="29D15BE8" wp14:editId="5FBFAB05">
              <wp:extent cx="5612130" cy="5438250"/>
              <wp:effectExtent l="0" t="0" r="7620" b="0"/>
              <wp:docPr id="40" name="Imagen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130" cy="543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4655E" w:rsidRDefault="0014655E" w:rsidP="0014655E">
      <w:pPr>
        <w:jc w:val="both"/>
      </w:pPr>
    </w:p>
    <w:p w:rsidR="0014655E" w:rsidRDefault="006364DB" w:rsidP="006364DB">
      <w:pPr>
        <w:pStyle w:val="Prrafodelista"/>
        <w:jc w:val="both"/>
      </w:pPr>
      <w:r>
        <w:t>Detallar</w:t>
      </w:r>
      <w:r w:rsidR="0014655E">
        <w:t xml:space="preserve"> los tipos de amenaza basándose en la matriz de riesgos (anexo 1), así mismo escribir los riesgos identificados.</w:t>
      </w:r>
    </w:p>
    <w:p w:rsidR="006364DB" w:rsidRDefault="006364DB" w:rsidP="0014655E">
      <w:pPr>
        <w:pStyle w:val="Prrafodelista"/>
        <w:ind w:left="1080"/>
        <w:jc w:val="both"/>
      </w:pPr>
    </w:p>
    <w:p w:rsidR="0014655E" w:rsidRDefault="0014655E" w:rsidP="0014655E">
      <w:pPr>
        <w:pStyle w:val="Prrafodelista"/>
        <w:ind w:left="1080"/>
        <w:jc w:val="both"/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6364DB" w:rsidRDefault="006364DB" w:rsidP="009125EA">
      <w:pPr>
        <w:pStyle w:val="Prrafodelista"/>
        <w:ind w:left="1080"/>
        <w:jc w:val="both"/>
        <w:rPr>
          <w:sz w:val="24"/>
          <w:szCs w:val="24"/>
        </w:rPr>
      </w:pPr>
    </w:p>
    <w:p w:rsidR="006364DB" w:rsidRDefault="006364DB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6364DB" w:rsidRDefault="006364DB" w:rsidP="009125EA">
      <w:pPr>
        <w:pStyle w:val="Prrafodelista"/>
        <w:ind w:left="10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Formulario GR002 Contexto Interno</w:t>
      </w:r>
    </w:p>
    <w:p w:rsidR="0014655E" w:rsidRDefault="006364DB" w:rsidP="009125EA">
      <w:pPr>
        <w:pStyle w:val="Prrafodelista"/>
        <w:ind w:left="1080"/>
        <w:jc w:val="both"/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  <w:r w:rsidR="00232A8A">
        <w:rPr>
          <w:noProof/>
          <w:lang w:eastAsia="es-SV"/>
        </w:rPr>
        <w:drawing>
          <wp:anchor distT="0" distB="0" distL="114300" distR="114300" simplePos="0" relativeHeight="251665408" behindDoc="1" locked="0" layoutInCell="1" allowOverlap="1" wp14:anchorId="03CC64C4" wp14:editId="53425F1C">
            <wp:simplePos x="0" y="0"/>
            <wp:positionH relativeFrom="margin">
              <wp:posOffset>-82608</wp:posOffset>
            </wp:positionH>
            <wp:positionV relativeFrom="paragraph">
              <wp:posOffset>160219</wp:posOffset>
            </wp:positionV>
            <wp:extent cx="6394219" cy="5873089"/>
            <wp:effectExtent l="0" t="0" r="698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6" t="18965" r="37686" b="8190"/>
                    <a:stretch/>
                  </pic:blipFill>
                  <pic:spPr bwMode="auto">
                    <a:xfrm>
                      <a:off x="0" y="0"/>
                      <a:ext cx="6394939" cy="587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14655E" w:rsidRPr="006364DB" w:rsidRDefault="0014655E" w:rsidP="006364DB">
      <w:pPr>
        <w:jc w:val="both"/>
        <w:rPr>
          <w:sz w:val="24"/>
          <w:szCs w:val="24"/>
        </w:rPr>
      </w:pPr>
    </w:p>
    <w:p w:rsidR="0014655E" w:rsidRDefault="0014655E" w:rsidP="009125EA">
      <w:pPr>
        <w:pStyle w:val="Prrafodelista"/>
        <w:ind w:left="1080"/>
        <w:jc w:val="both"/>
        <w:rPr>
          <w:sz w:val="24"/>
          <w:szCs w:val="24"/>
        </w:rPr>
      </w:pPr>
    </w:p>
    <w:p w:rsidR="00056868" w:rsidRPr="00056868" w:rsidRDefault="006364DB" w:rsidP="007F3430">
      <w:pPr>
        <w:jc w:val="both"/>
        <w:rPr>
          <w:sz w:val="24"/>
          <w:szCs w:val="24"/>
        </w:rPr>
        <w:sectPr w:rsidR="00056868" w:rsidRPr="00056868" w:rsidSect="00056868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6364DB">
        <w:rPr>
          <w:sz w:val="24"/>
        </w:rPr>
        <w:t>se procederá a identificar los factores contribuyentes a las amenazas internas del CIFCO ubicadas en las columnas asignadas a cada factor contribuyente y se redactará el riesgo observado</w:t>
      </w:r>
    </w:p>
    <w:p w:rsidR="001A06B9" w:rsidRPr="00056868" w:rsidRDefault="008F5B0B" w:rsidP="007F3430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Anexo 3. Formulario</w:t>
      </w:r>
      <w:r w:rsidR="006348C7">
        <w:rPr>
          <w:b/>
          <w:sz w:val="32"/>
          <w:szCs w:val="32"/>
        </w:rPr>
        <w:t xml:space="preserve"> GR003  </w:t>
      </w:r>
      <w:r w:rsidR="004B1E8E" w:rsidRPr="004B1E8E">
        <w:rPr>
          <w:b/>
          <w:sz w:val="32"/>
          <w:szCs w:val="32"/>
        </w:rPr>
        <w:t xml:space="preserve"> “Ishikawa”</w:t>
      </w:r>
    </w:p>
    <w:p w:rsidR="002E11F6" w:rsidRDefault="00056868" w:rsidP="002E11F6">
      <w:pPr>
        <w:jc w:val="both"/>
        <w:rPr>
          <w:b/>
          <w:sz w:val="24"/>
          <w:u w:val="single"/>
        </w:rPr>
      </w:pPr>
      <w:r>
        <w:object w:dxaOrig="12124" w:dyaOrig="7611">
          <v:shape id="_x0000_i1026" type="#_x0000_t75" style="width:412.75pt;height:242pt" o:ole="">
            <v:imagedata r:id="rId15" o:title=""/>
          </v:shape>
          <o:OLEObject Type="Embed" ProgID="Visio.Drawing.11" ShapeID="_x0000_i1026" DrawAspect="Content" ObjectID="_1599986696" r:id="rId16"/>
        </w:object>
      </w:r>
    </w:p>
    <w:p w:rsidR="006364DB" w:rsidRDefault="006364DB" w:rsidP="006364DB">
      <w:pPr>
        <w:spacing w:line="0" w:lineRule="atLeast"/>
        <w:ind w:left="340"/>
        <w:rPr>
          <w:b/>
          <w:sz w:val="24"/>
          <w:u w:val="single"/>
        </w:rPr>
      </w:pPr>
      <w:r>
        <w:rPr>
          <w:b/>
          <w:sz w:val="24"/>
          <w:u w:val="single"/>
        </w:rPr>
        <w:t>PROCEDIMIENTO DE LLENADO DEL FORMULARIO GR003</w:t>
      </w:r>
    </w:p>
    <w:p w:rsidR="00767194" w:rsidRPr="002E11F6" w:rsidRDefault="006364DB" w:rsidP="00767194">
      <w:pPr>
        <w:spacing w:line="261" w:lineRule="auto"/>
        <w:ind w:left="340" w:right="200"/>
        <w:jc w:val="both"/>
        <w:rPr>
          <w:sz w:val="20"/>
          <w:szCs w:val="20"/>
        </w:rPr>
      </w:pPr>
      <w:r w:rsidRPr="002E11F6">
        <w:rPr>
          <w:sz w:val="20"/>
          <w:szCs w:val="20"/>
        </w:rPr>
        <w:t>Este formulario aplica para la identificación de las causas – raíces de cada amenaza, sean éstas de contexto externo o interno al CIFCO.</w:t>
      </w:r>
      <w:r w:rsidR="00056868" w:rsidRPr="002E11F6">
        <w:rPr>
          <w:sz w:val="20"/>
          <w:szCs w:val="20"/>
        </w:rPr>
        <w:t xml:space="preserve"> </w:t>
      </w:r>
      <w:r w:rsidRPr="002E11F6">
        <w:rPr>
          <w:sz w:val="20"/>
          <w:szCs w:val="20"/>
        </w:rPr>
        <w:t>Las amenazas surgen de la relación entre los elementos causantes, estos elementos causantes, detallados en la figura, son:</w:t>
      </w:r>
    </w:p>
    <w:p w:rsidR="00767194" w:rsidRPr="002E11F6" w:rsidRDefault="006364DB" w:rsidP="00767194">
      <w:pPr>
        <w:spacing w:line="261" w:lineRule="auto"/>
        <w:ind w:left="340" w:right="200"/>
        <w:jc w:val="both"/>
        <w:rPr>
          <w:sz w:val="20"/>
          <w:szCs w:val="20"/>
        </w:rPr>
      </w:pPr>
      <w:r w:rsidRPr="002E11F6">
        <w:rPr>
          <w:sz w:val="20"/>
          <w:szCs w:val="20"/>
        </w:rPr>
        <w:t>Información proveniente de planeación, planes de trabajo, procedimientos, instructivos, indicaciones, instrucciones, manuales y todo lo referido a información digital, etc. Este elemento causante se identifica por “I” (Información).</w:t>
      </w:r>
    </w:p>
    <w:p w:rsidR="00767194" w:rsidRPr="002E11F6" w:rsidRDefault="006364DB" w:rsidP="00767194">
      <w:pPr>
        <w:spacing w:line="261" w:lineRule="auto"/>
        <w:ind w:left="340" w:right="200"/>
        <w:jc w:val="both"/>
        <w:rPr>
          <w:sz w:val="20"/>
          <w:szCs w:val="20"/>
        </w:rPr>
      </w:pPr>
      <w:r w:rsidRPr="002E11F6">
        <w:rPr>
          <w:sz w:val="20"/>
          <w:szCs w:val="20"/>
        </w:rPr>
        <w:t>Equipo, tales como herramientas de trabajo, computadoras, instalaciones, facilidades, mobiliario, iluminación, instalaciones de trabajo, etc. Este elemento causante se identifica por “E” (equipo).</w:t>
      </w:r>
    </w:p>
    <w:p w:rsidR="00767194" w:rsidRPr="002E11F6" w:rsidRDefault="006364DB" w:rsidP="00767194">
      <w:pPr>
        <w:spacing w:line="261" w:lineRule="auto"/>
        <w:ind w:left="340" w:right="200"/>
        <w:jc w:val="both"/>
        <w:rPr>
          <w:sz w:val="20"/>
          <w:szCs w:val="20"/>
        </w:rPr>
      </w:pPr>
      <w:r w:rsidRPr="002E11F6">
        <w:rPr>
          <w:sz w:val="20"/>
          <w:szCs w:val="20"/>
        </w:rPr>
        <w:t>Medio ambiente, tales como clima organizacional interno de la Institución, tradiciones y patrones culturales, condiciones de trabajo, presión de trabajo, etc. Este elemento causante se identifica por “M” (medio ambiente).</w:t>
      </w:r>
    </w:p>
    <w:p w:rsidR="006364DB" w:rsidRPr="002E11F6" w:rsidRDefault="006364DB" w:rsidP="00767194">
      <w:pPr>
        <w:spacing w:line="261" w:lineRule="auto"/>
        <w:ind w:left="340" w:right="200"/>
        <w:jc w:val="both"/>
        <w:rPr>
          <w:sz w:val="20"/>
          <w:szCs w:val="20"/>
        </w:rPr>
      </w:pPr>
      <w:r w:rsidRPr="002E11F6">
        <w:rPr>
          <w:sz w:val="20"/>
          <w:szCs w:val="20"/>
        </w:rPr>
        <w:t>El hombre, la persona, el ente humano, relaci</w:t>
      </w:r>
      <w:r w:rsidR="00056868" w:rsidRPr="002E11F6">
        <w:rPr>
          <w:sz w:val="20"/>
          <w:szCs w:val="20"/>
        </w:rPr>
        <w:t xml:space="preserve">ón entre las personas dentro de </w:t>
      </w:r>
      <w:r w:rsidR="00767194" w:rsidRPr="002E11F6">
        <w:rPr>
          <w:sz w:val="20"/>
          <w:szCs w:val="20"/>
        </w:rPr>
        <w:t xml:space="preserve">la </w:t>
      </w:r>
      <w:r w:rsidRPr="002E11F6">
        <w:rPr>
          <w:sz w:val="20"/>
          <w:szCs w:val="20"/>
        </w:rPr>
        <w:t>institución. Ese elemento causante se identifica por “P” (persona</w:t>
      </w:r>
      <w:proofErr w:type="gramStart"/>
      <w:r w:rsidRPr="002E11F6">
        <w:rPr>
          <w:sz w:val="20"/>
          <w:szCs w:val="20"/>
        </w:rPr>
        <w:t>).</w:t>
      </w:r>
      <w:r w:rsidR="00056868" w:rsidRPr="002E11F6">
        <w:rPr>
          <w:rFonts w:ascii="Arial" w:eastAsia="Arial" w:hAnsi="Arial"/>
          <w:b/>
          <w:color w:val="FFFFFF"/>
          <w:sz w:val="20"/>
          <w:szCs w:val="20"/>
        </w:rPr>
        <w:t>P</w:t>
      </w:r>
      <w:proofErr w:type="gramEnd"/>
    </w:p>
    <w:p w:rsidR="006364DB" w:rsidRPr="002E11F6" w:rsidRDefault="006364DB" w:rsidP="006364DB">
      <w:pPr>
        <w:spacing w:line="236" w:lineRule="exact"/>
        <w:rPr>
          <w:rFonts w:ascii="Times New Roman" w:eastAsia="Times New Roman" w:hAnsi="Times New Roman"/>
          <w:sz w:val="20"/>
          <w:szCs w:val="20"/>
        </w:rPr>
      </w:pPr>
    </w:p>
    <w:p w:rsidR="006364DB" w:rsidRPr="002E11F6" w:rsidRDefault="006364DB" w:rsidP="002E11F6">
      <w:pPr>
        <w:spacing w:line="225" w:lineRule="auto"/>
        <w:ind w:left="40" w:right="20"/>
        <w:jc w:val="center"/>
      </w:pPr>
      <w:r w:rsidRPr="002E11F6">
        <w:rPr>
          <w:sz w:val="20"/>
          <w:szCs w:val="20"/>
        </w:rPr>
        <w:t>I = Información = Soporte lógico (procedimie</w:t>
      </w:r>
      <w:r w:rsidR="00767194" w:rsidRPr="002E11F6">
        <w:rPr>
          <w:sz w:val="20"/>
          <w:szCs w:val="20"/>
        </w:rPr>
        <w:t xml:space="preserve">ntos, procesos, manuales, etc.)                                                                                                                        </w:t>
      </w:r>
      <w:r w:rsidRPr="002E11F6">
        <w:rPr>
          <w:sz w:val="20"/>
          <w:szCs w:val="20"/>
        </w:rPr>
        <w:t>E = Equipo = Máqu</w:t>
      </w:r>
      <w:r w:rsidR="00767194" w:rsidRPr="002E11F6">
        <w:rPr>
          <w:sz w:val="20"/>
          <w:szCs w:val="20"/>
        </w:rPr>
        <w:t xml:space="preserve">inas M= Medio Ambiente= entorno empresarial    </w:t>
      </w:r>
      <w:r w:rsidR="002E11F6" w:rsidRPr="002E11F6">
        <w:rPr>
          <w:sz w:val="20"/>
          <w:szCs w:val="20"/>
        </w:rPr>
        <w:t xml:space="preserve">                                                                                                                      </w:t>
      </w:r>
      <w:r w:rsidR="002E11F6" w:rsidRPr="002E11F6">
        <w:t>Medio Ambiente= entorno empresarial</w:t>
      </w:r>
      <w:r w:rsidR="00767194" w:rsidRPr="002E11F6">
        <w:t xml:space="preserve">                                                                                                                      </w:t>
      </w:r>
      <w:r w:rsidR="002E11F6" w:rsidRPr="002E11F6">
        <w:t xml:space="preserve">                       </w:t>
      </w:r>
      <w:r w:rsidR="00767194" w:rsidRPr="002E11F6">
        <w:t xml:space="preserve">        </w:t>
      </w:r>
      <w:r w:rsidRPr="002E11F6">
        <w:t>P = Persona = elemento humano</w:t>
      </w:r>
    </w:p>
    <w:p w:rsidR="00DD1363" w:rsidRDefault="00DD1363" w:rsidP="00DD1363">
      <w:pPr>
        <w:jc w:val="both"/>
      </w:pPr>
    </w:p>
    <w:p w:rsidR="00DD1363" w:rsidRDefault="00DD1363" w:rsidP="00350D09">
      <w:pPr>
        <w:jc w:val="both"/>
        <w:sectPr w:rsidR="00DD1363" w:rsidSect="0005686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F5B0B" w:rsidRPr="004B1E8E" w:rsidRDefault="008F5B0B" w:rsidP="00350D09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ANEXO 4: </w:t>
      </w:r>
    </w:p>
    <w:p w:rsidR="008F5B0B" w:rsidRDefault="008F5B0B" w:rsidP="008F5B0B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FORMULARIO GR004</w:t>
      </w:r>
    </w:p>
    <w:p w:rsidR="008F5B0B" w:rsidRDefault="006563CB" w:rsidP="008F5B0B">
      <w:pPr>
        <w:spacing w:line="26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RIESGO IDENTIFICADO: FALTA DE ACTUALIZACIÓN Y APLICACIÓN DE NORMATIVAS INSTITUCIONALES. </w:t>
      </w:r>
    </w:p>
    <w:p w:rsidR="008F5B0B" w:rsidRDefault="008F5B0B" w:rsidP="008F5B0B">
      <w:pPr>
        <w:spacing w:line="0" w:lineRule="atLeast"/>
        <w:ind w:left="40"/>
        <w:rPr>
          <w:b/>
          <w:sz w:val="15"/>
        </w:rPr>
      </w:pPr>
      <w:r>
        <w:rPr>
          <w:b/>
          <w:sz w:val="15"/>
        </w:rPr>
        <w:t>PLANIFICACIÓN PARA LA MITIGACIÓN DE RIESGOS</w:t>
      </w:r>
    </w:p>
    <w:p w:rsidR="008F5B0B" w:rsidRDefault="008F5B0B" w:rsidP="008F5B0B">
      <w:pPr>
        <w:spacing w:line="309" w:lineRule="exact"/>
        <w:rPr>
          <w:rFonts w:ascii="Times New Roman" w:eastAsia="Times New Roman" w:hAnsi="Times New Roman"/>
        </w:rPr>
      </w:pPr>
    </w:p>
    <w:tbl>
      <w:tblPr>
        <w:tblW w:w="138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30"/>
        <w:gridCol w:w="200"/>
        <w:gridCol w:w="739"/>
        <w:gridCol w:w="719"/>
        <w:gridCol w:w="719"/>
        <w:gridCol w:w="719"/>
        <w:gridCol w:w="739"/>
        <w:gridCol w:w="719"/>
        <w:gridCol w:w="719"/>
        <w:gridCol w:w="739"/>
        <w:gridCol w:w="240"/>
        <w:gridCol w:w="480"/>
        <w:gridCol w:w="719"/>
        <w:gridCol w:w="660"/>
        <w:gridCol w:w="640"/>
        <w:gridCol w:w="660"/>
        <w:gridCol w:w="660"/>
        <w:gridCol w:w="640"/>
        <w:gridCol w:w="660"/>
      </w:tblGrid>
      <w:tr w:rsidR="008F5B0B" w:rsidTr="0000694C">
        <w:trPr>
          <w:trHeight w:val="162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146" w:lineRule="exact"/>
              <w:jc w:val="center"/>
              <w:rPr>
                <w:b/>
                <w:w w:val="98"/>
                <w:sz w:val="12"/>
              </w:rPr>
            </w:pPr>
            <w:r>
              <w:rPr>
                <w:b/>
                <w:w w:val="98"/>
                <w:sz w:val="12"/>
              </w:rPr>
              <w:t>ACTIVIDADES PARA EL TRATAMIENTO</w:t>
            </w: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146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PLAZOS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E2EFDA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1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E2EFDA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146" w:lineRule="exact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RESPONSABLES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F8CBAD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146" w:lineRule="exact"/>
              <w:ind w:left="460"/>
              <w:rPr>
                <w:b/>
                <w:w w:val="94"/>
                <w:sz w:val="12"/>
              </w:rPr>
            </w:pPr>
            <w:r>
              <w:rPr>
                <w:b/>
                <w:w w:val="94"/>
                <w:sz w:val="12"/>
              </w:rPr>
              <w:t>RECURSOS</w:t>
            </w: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  <w:right w:val="single" w:sz="8" w:space="0" w:color="F8CBAD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146" w:lineRule="exact"/>
              <w:ind w:left="260"/>
              <w:rPr>
                <w:b/>
                <w:sz w:val="12"/>
              </w:rPr>
            </w:pPr>
            <w:r>
              <w:rPr>
                <w:b/>
                <w:sz w:val="12"/>
              </w:rPr>
              <w:t>CRONOGRAMA</w:t>
            </w:r>
          </w:p>
        </w:tc>
        <w:tc>
          <w:tcPr>
            <w:tcW w:w="640" w:type="dxa"/>
            <w:tcBorders>
              <w:top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142" w:lineRule="exact"/>
              <w:jc w:val="center"/>
              <w:rPr>
                <w:b/>
                <w:w w:val="98"/>
                <w:sz w:val="12"/>
              </w:rPr>
            </w:pPr>
            <w:r>
              <w:rPr>
                <w:b/>
                <w:w w:val="98"/>
                <w:sz w:val="12"/>
              </w:rPr>
              <w:t>DE RIESGOS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142" w:lineRule="exact"/>
              <w:ind w:left="180"/>
              <w:rPr>
                <w:b/>
                <w:w w:val="99"/>
                <w:sz w:val="12"/>
              </w:rPr>
            </w:pPr>
            <w:r>
              <w:rPr>
                <w:b/>
                <w:w w:val="99"/>
                <w:sz w:val="12"/>
              </w:rPr>
              <w:t>INICIO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142" w:lineRule="exact"/>
              <w:ind w:left="200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142" w:lineRule="exact"/>
              <w:ind w:left="200"/>
              <w:rPr>
                <w:b/>
                <w:sz w:val="12"/>
              </w:rPr>
            </w:pPr>
            <w:r>
              <w:rPr>
                <w:b/>
                <w:sz w:val="12"/>
              </w:rPr>
              <w:t>LÍDER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142" w:lineRule="exact"/>
              <w:ind w:left="160"/>
              <w:rPr>
                <w:b/>
                <w:sz w:val="12"/>
              </w:rPr>
            </w:pPr>
            <w:r>
              <w:rPr>
                <w:b/>
                <w:sz w:val="12"/>
              </w:rPr>
              <w:t>APOYO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142" w:lineRule="exact"/>
              <w:jc w:val="center"/>
              <w:rPr>
                <w:b/>
                <w:w w:val="97"/>
                <w:sz w:val="12"/>
              </w:rPr>
            </w:pPr>
            <w:r>
              <w:rPr>
                <w:b/>
                <w:w w:val="97"/>
                <w:sz w:val="12"/>
              </w:rPr>
              <w:t>SEGUIMIENTO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142" w:lineRule="exact"/>
              <w:ind w:left="80"/>
              <w:rPr>
                <w:b/>
                <w:sz w:val="12"/>
              </w:rPr>
            </w:pPr>
            <w:r>
              <w:rPr>
                <w:b/>
                <w:sz w:val="12"/>
              </w:rPr>
              <w:t>MEDICIÓN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142" w:lineRule="exact"/>
              <w:ind w:left="100"/>
              <w:rPr>
                <w:b/>
                <w:sz w:val="12"/>
              </w:rPr>
            </w:pPr>
            <w:r>
              <w:rPr>
                <w:b/>
                <w:sz w:val="12"/>
              </w:rPr>
              <w:t>CONTROL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RRFF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RRHH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142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RRII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RREH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6563C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OCT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6563C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NOV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6563CB" w:rsidP="006563CB">
            <w:pPr>
              <w:spacing w:line="142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DIC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ABR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142" w:lineRule="exact"/>
              <w:ind w:left="180"/>
              <w:rPr>
                <w:b/>
                <w:sz w:val="12"/>
              </w:rPr>
            </w:pPr>
            <w:r>
              <w:rPr>
                <w:b/>
                <w:sz w:val="12"/>
              </w:rPr>
              <w:t>MAY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JUN</w:t>
            </w:r>
          </w:p>
        </w:tc>
      </w:tr>
      <w:tr w:rsidR="008F5B0B" w:rsidTr="0000694C">
        <w:trPr>
          <w:trHeight w:val="144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Pr="006563CB" w:rsidRDefault="006563CB" w:rsidP="006563CB">
            <w:pPr>
              <w:pStyle w:val="Prrafodelista"/>
              <w:numPr>
                <w:ilvl w:val="0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ELABORACIÓN DE LISTADO DE NORMATIVAS VIGENTES (INTERNA  Y EXTERNA) </w:t>
            </w:r>
            <w:r w:rsidR="007767D9">
              <w:rPr>
                <w:rFonts w:ascii="Times New Roman" w:eastAsia="Times New Roman" w:hAnsi="Times New Roman"/>
                <w:sz w:val="12"/>
              </w:rPr>
              <w:t>CARPETA COMPARTIDA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OCT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DIC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UPI 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TODAS LAS UNIDADES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UPI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UPI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AUDITORIA INTERNA 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X</w:t>
            </w: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X</w:t>
            </w: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X</w:t>
            </w: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X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6563C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X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Pr="0027783C" w:rsidRDefault="0027783C" w:rsidP="0027783C">
            <w:pPr>
              <w:pStyle w:val="Prrafodelista"/>
              <w:numPr>
                <w:ilvl w:val="0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ACTUALIZACIÓN DE NORMATIVA DE CONTROL INTERNO. 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27783C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OCT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27783C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DIC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27783C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GERENCIAS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694C" w:rsidRDefault="0027783C" w:rsidP="0027783C">
            <w:pPr>
              <w:pStyle w:val="Prrafodelista"/>
              <w:numPr>
                <w:ilvl w:val="0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REVISIÓN Y ACTUALIZACIÓN Y   DE POLITICAS Y PROCEDIMIENTOS INSTITUCIONALES</w:t>
            </w:r>
            <w:r w:rsidR="0000694C">
              <w:rPr>
                <w:rFonts w:ascii="Times New Roman" w:eastAsia="Times New Roman" w:hAnsi="Times New Roman"/>
                <w:sz w:val="12"/>
              </w:rPr>
              <w:t>:</w:t>
            </w:r>
          </w:p>
          <w:p w:rsidR="0000694C" w:rsidRDefault="0000694C" w:rsidP="0000694C">
            <w:pPr>
              <w:pStyle w:val="Prrafodelista"/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  <w:p w:rsidR="008F5B0B" w:rsidRDefault="0000694C" w:rsidP="0000694C">
            <w:pPr>
              <w:pStyle w:val="Prrafodelista"/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3.1: POLITCAS SOBRE EL PAGO DE COMISIONES</w:t>
            </w:r>
            <w:r w:rsidR="0027783C">
              <w:rPr>
                <w:rFonts w:ascii="Times New Roman" w:eastAsia="Times New Roman" w:hAnsi="Times New Roman"/>
                <w:sz w:val="12"/>
              </w:rPr>
              <w:t xml:space="preserve"> </w:t>
            </w:r>
          </w:p>
          <w:p w:rsidR="0000694C" w:rsidRDefault="0000694C" w:rsidP="0000694C">
            <w:pPr>
              <w:pStyle w:val="Prrafodelista"/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00694C" w:rsidP="0000694C">
            <w:pPr>
              <w:pStyle w:val="Prrafodelista"/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3.2 POLTICAS DE SISTEMAS INFORMATICOS </w:t>
            </w:r>
          </w:p>
          <w:p w:rsidR="0000694C" w:rsidRDefault="0000694C" w:rsidP="0000694C">
            <w:pPr>
              <w:pStyle w:val="Prrafodelista"/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00694C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POLITICAS DE SEGURIDAD</w:t>
            </w:r>
          </w:p>
          <w:p w:rsidR="0000694C" w:rsidRDefault="0000694C" w:rsidP="0000694C">
            <w:pPr>
              <w:pStyle w:val="Prrafodelista"/>
              <w:spacing w:line="0" w:lineRule="atLeast"/>
              <w:ind w:left="1080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00694C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POLTICAS DE ALIMENTOS Y BEBIDAS </w:t>
            </w:r>
          </w:p>
          <w:p w:rsidR="0000694C" w:rsidRPr="0000694C" w:rsidRDefault="0000694C" w:rsidP="0000694C">
            <w:pPr>
              <w:pStyle w:val="Prrafodelista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00694C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POLTICAS DE COMUNICACIÓN</w:t>
            </w:r>
          </w:p>
          <w:p w:rsidR="0000694C" w:rsidRPr="0000694C" w:rsidRDefault="0000694C" w:rsidP="0000694C">
            <w:pPr>
              <w:pStyle w:val="Prrafodelista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00694C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 w:rsidRPr="0000694C">
              <w:rPr>
                <w:rFonts w:ascii="Times New Roman" w:eastAsia="Times New Roman" w:hAnsi="Times New Roman"/>
                <w:sz w:val="12"/>
              </w:rPr>
              <w:t>PROC</w:t>
            </w:r>
            <w:r>
              <w:rPr>
                <w:rFonts w:ascii="Times New Roman" w:eastAsia="Times New Roman" w:hAnsi="Times New Roman"/>
                <w:sz w:val="12"/>
              </w:rPr>
              <w:t xml:space="preserve">ESO DE INDUCCION AL PERSONAL. </w:t>
            </w:r>
          </w:p>
          <w:p w:rsidR="0000694C" w:rsidRPr="0000694C" w:rsidRDefault="0000694C" w:rsidP="0000694C">
            <w:pPr>
              <w:pStyle w:val="Prrafodelista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00694C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lastRenderedPageBreak/>
              <w:t>POLITICAS DE Y PROCESOS DE GERENCIA DE MERCADEOS</w:t>
            </w:r>
          </w:p>
          <w:p w:rsidR="0000694C" w:rsidRPr="0000694C" w:rsidRDefault="0000694C" w:rsidP="0000694C">
            <w:pPr>
              <w:pStyle w:val="Prrafodelista"/>
              <w:rPr>
                <w:rFonts w:ascii="Times New Roman" w:eastAsia="Times New Roman" w:hAnsi="Times New Roman"/>
                <w:sz w:val="12"/>
              </w:rPr>
            </w:pPr>
          </w:p>
          <w:p w:rsidR="0000694C" w:rsidRDefault="007767D9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>PROCESO</w:t>
            </w:r>
            <w:r w:rsidR="0000694C">
              <w:rPr>
                <w:rFonts w:ascii="Times New Roman" w:eastAsia="Times New Roman" w:hAnsi="Times New Roman"/>
                <w:sz w:val="12"/>
              </w:rPr>
              <w:t xml:space="preserve"> DE LA OFICINA DE INFORMACIÓN. </w:t>
            </w:r>
          </w:p>
          <w:p w:rsidR="0000694C" w:rsidRPr="0000694C" w:rsidRDefault="0000694C" w:rsidP="0000694C">
            <w:pPr>
              <w:pStyle w:val="Prrafodelista"/>
              <w:rPr>
                <w:rFonts w:ascii="Times New Roman" w:eastAsia="Times New Roman" w:hAnsi="Times New Roman"/>
                <w:sz w:val="12"/>
              </w:rPr>
            </w:pPr>
          </w:p>
          <w:p w:rsidR="0000694C" w:rsidRPr="0000694C" w:rsidRDefault="0000694C" w:rsidP="0000694C">
            <w:pPr>
              <w:pStyle w:val="Prrafodelista"/>
              <w:numPr>
                <w:ilvl w:val="1"/>
                <w:numId w:val="12"/>
              </w:num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r>
              <w:rPr>
                <w:rFonts w:ascii="Times New Roman" w:eastAsia="Times New Roman" w:hAnsi="Times New Roman"/>
                <w:sz w:val="12"/>
              </w:rPr>
              <w:t xml:space="preserve">POLITICA DE UNIDAD DE GENERO 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Pr="007C4729" w:rsidRDefault="008F5B0B" w:rsidP="007C472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  <w:bookmarkStart w:id="1" w:name="_GoBack"/>
            <w:bookmarkEnd w:id="1"/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8F5B0B" w:rsidTr="0000694C">
        <w:trPr>
          <w:trHeight w:val="14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8F5B0B" w:rsidRDefault="008F5B0B" w:rsidP="005A7EE5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8F5B0B" w:rsidRDefault="008F5B0B" w:rsidP="008F5B0B">
      <w:pPr>
        <w:spacing w:line="252" w:lineRule="exact"/>
        <w:rPr>
          <w:rFonts w:ascii="Times New Roman" w:eastAsia="Times New Roman" w:hAnsi="Times New Roman"/>
        </w:rPr>
      </w:pPr>
    </w:p>
    <w:p w:rsidR="0008470C" w:rsidRDefault="0008470C"/>
    <w:p w:rsidR="0008470C" w:rsidRDefault="0008470C" w:rsidP="0008470C">
      <w:pPr>
        <w:spacing w:line="0" w:lineRule="atLeast"/>
        <w:rPr>
          <w:b/>
          <w:sz w:val="24"/>
          <w:u w:val="single"/>
        </w:rPr>
      </w:pPr>
      <w:r>
        <w:rPr>
          <w:b/>
          <w:sz w:val="24"/>
          <w:u w:val="single"/>
        </w:rPr>
        <w:t>FORMULARIO GR004</w:t>
      </w:r>
    </w:p>
    <w:p w:rsidR="0008470C" w:rsidRDefault="0008470C" w:rsidP="0008470C">
      <w:pPr>
        <w:spacing w:line="264" w:lineRule="exact"/>
        <w:rPr>
          <w:rFonts w:ascii="Times New Roman" w:eastAsia="Times New Roman" w:hAnsi="Times New Roman"/>
        </w:rPr>
      </w:pPr>
    </w:p>
    <w:p w:rsidR="0008470C" w:rsidRDefault="0008470C" w:rsidP="0008470C">
      <w:pPr>
        <w:spacing w:line="0" w:lineRule="atLeast"/>
        <w:ind w:left="40"/>
        <w:rPr>
          <w:b/>
          <w:sz w:val="15"/>
        </w:rPr>
      </w:pPr>
      <w:r>
        <w:rPr>
          <w:b/>
          <w:sz w:val="15"/>
        </w:rPr>
        <w:t>PLANIFICACIÓN PARA LA MITIGACIÓN DE RIESGOS</w:t>
      </w:r>
    </w:p>
    <w:p w:rsidR="0008470C" w:rsidRDefault="0008470C" w:rsidP="0008470C">
      <w:pPr>
        <w:spacing w:line="309" w:lineRule="exact"/>
        <w:rPr>
          <w:rFonts w:ascii="Times New Roman" w:eastAsia="Times New Roman" w:hAnsi="Times New Roman"/>
        </w:rPr>
      </w:pPr>
    </w:p>
    <w:tbl>
      <w:tblPr>
        <w:tblW w:w="13875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19"/>
        <w:gridCol w:w="199"/>
        <w:gridCol w:w="739"/>
        <w:gridCol w:w="720"/>
        <w:gridCol w:w="720"/>
        <w:gridCol w:w="720"/>
        <w:gridCol w:w="740"/>
        <w:gridCol w:w="720"/>
        <w:gridCol w:w="720"/>
        <w:gridCol w:w="740"/>
        <w:gridCol w:w="240"/>
        <w:gridCol w:w="480"/>
        <w:gridCol w:w="720"/>
        <w:gridCol w:w="660"/>
        <w:gridCol w:w="640"/>
        <w:gridCol w:w="660"/>
        <w:gridCol w:w="660"/>
        <w:gridCol w:w="640"/>
        <w:gridCol w:w="660"/>
      </w:tblGrid>
      <w:tr w:rsidR="0008470C" w:rsidTr="0008470C">
        <w:trPr>
          <w:trHeight w:val="162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08470C" w:rsidRDefault="0008470C">
            <w:pPr>
              <w:spacing w:line="146" w:lineRule="exact"/>
              <w:jc w:val="center"/>
              <w:rPr>
                <w:b/>
                <w:w w:val="98"/>
                <w:sz w:val="12"/>
              </w:rPr>
            </w:pPr>
            <w:r>
              <w:rPr>
                <w:b/>
                <w:w w:val="98"/>
                <w:sz w:val="12"/>
              </w:rPr>
              <w:lastRenderedPageBreak/>
              <w:t>ACTIVIDADES PARA EL TRATAMIENTO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  <w:hideMark/>
          </w:tcPr>
          <w:p w:rsidR="0008470C" w:rsidRDefault="0008470C">
            <w:pPr>
              <w:spacing w:line="146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PLAZOS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2EFDA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1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2EFDA"/>
            </w:tcBorders>
            <w:shd w:val="clear" w:color="auto" w:fill="E2EFDA"/>
            <w:vAlign w:val="bottom"/>
            <w:hideMark/>
          </w:tcPr>
          <w:p w:rsidR="0008470C" w:rsidRDefault="0008470C">
            <w:pPr>
              <w:spacing w:line="146" w:lineRule="exact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RESPONSABLES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8CBAD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  <w:hideMark/>
          </w:tcPr>
          <w:p w:rsidR="0008470C" w:rsidRDefault="0008470C">
            <w:pPr>
              <w:spacing w:line="146" w:lineRule="exact"/>
              <w:ind w:left="460"/>
              <w:rPr>
                <w:b/>
                <w:w w:val="94"/>
                <w:sz w:val="12"/>
              </w:rPr>
            </w:pPr>
            <w:r>
              <w:rPr>
                <w:b/>
                <w:w w:val="94"/>
                <w:sz w:val="12"/>
              </w:rPr>
              <w:t>RECURSOS</w:t>
            </w:r>
          </w:p>
        </w:tc>
        <w:tc>
          <w:tcPr>
            <w:tcW w:w="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F8CBAD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6" w:lineRule="exact"/>
              <w:ind w:left="260"/>
              <w:rPr>
                <w:b/>
                <w:sz w:val="12"/>
              </w:rPr>
            </w:pPr>
            <w:r>
              <w:rPr>
                <w:b/>
                <w:sz w:val="12"/>
              </w:rPr>
              <w:t>CRONOGRAMA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8470C" w:rsidRDefault="0008470C">
            <w:pPr>
              <w:spacing w:line="142" w:lineRule="exact"/>
              <w:jc w:val="center"/>
              <w:rPr>
                <w:b/>
                <w:w w:val="98"/>
                <w:sz w:val="12"/>
              </w:rPr>
            </w:pPr>
            <w:r>
              <w:rPr>
                <w:b/>
                <w:w w:val="98"/>
                <w:sz w:val="12"/>
              </w:rPr>
              <w:t>DE RIESGOS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  <w:hideMark/>
          </w:tcPr>
          <w:p w:rsidR="0008470C" w:rsidRDefault="0008470C">
            <w:pPr>
              <w:spacing w:line="142" w:lineRule="exact"/>
              <w:ind w:left="180"/>
              <w:rPr>
                <w:b/>
                <w:w w:val="99"/>
                <w:sz w:val="12"/>
              </w:rPr>
            </w:pPr>
            <w:r>
              <w:rPr>
                <w:b/>
                <w:w w:val="99"/>
                <w:sz w:val="12"/>
              </w:rPr>
              <w:t>INICIO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  <w:hideMark/>
          </w:tcPr>
          <w:p w:rsidR="0008470C" w:rsidRDefault="0008470C">
            <w:pPr>
              <w:spacing w:line="142" w:lineRule="exact"/>
              <w:ind w:left="200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  <w:hideMark/>
          </w:tcPr>
          <w:p w:rsidR="0008470C" w:rsidRDefault="0008470C">
            <w:pPr>
              <w:spacing w:line="142" w:lineRule="exact"/>
              <w:ind w:left="200"/>
              <w:rPr>
                <w:b/>
                <w:sz w:val="12"/>
              </w:rPr>
            </w:pPr>
            <w:r>
              <w:rPr>
                <w:b/>
                <w:sz w:val="12"/>
              </w:rPr>
              <w:t>LÍDER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  <w:hideMark/>
          </w:tcPr>
          <w:p w:rsidR="0008470C" w:rsidRDefault="0008470C">
            <w:pPr>
              <w:spacing w:line="142" w:lineRule="exact"/>
              <w:ind w:left="160"/>
              <w:rPr>
                <w:b/>
                <w:sz w:val="12"/>
              </w:rPr>
            </w:pPr>
            <w:r>
              <w:rPr>
                <w:b/>
                <w:sz w:val="12"/>
              </w:rPr>
              <w:t>APOYO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  <w:hideMark/>
          </w:tcPr>
          <w:p w:rsidR="0008470C" w:rsidRDefault="0008470C">
            <w:pPr>
              <w:spacing w:line="142" w:lineRule="exact"/>
              <w:jc w:val="center"/>
              <w:rPr>
                <w:b/>
                <w:w w:val="97"/>
                <w:sz w:val="12"/>
              </w:rPr>
            </w:pPr>
            <w:r>
              <w:rPr>
                <w:b/>
                <w:w w:val="97"/>
                <w:sz w:val="12"/>
              </w:rPr>
              <w:t>SEGUIMIENTO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  <w:hideMark/>
          </w:tcPr>
          <w:p w:rsidR="0008470C" w:rsidRDefault="0008470C">
            <w:pPr>
              <w:spacing w:line="142" w:lineRule="exact"/>
              <w:ind w:left="80"/>
              <w:rPr>
                <w:b/>
                <w:sz w:val="12"/>
              </w:rPr>
            </w:pPr>
            <w:r>
              <w:rPr>
                <w:b/>
                <w:sz w:val="12"/>
              </w:rPr>
              <w:t>MEDICIÓN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  <w:hideMark/>
          </w:tcPr>
          <w:p w:rsidR="0008470C" w:rsidRDefault="0008470C">
            <w:pPr>
              <w:spacing w:line="142" w:lineRule="exact"/>
              <w:ind w:left="100"/>
              <w:rPr>
                <w:b/>
                <w:sz w:val="12"/>
              </w:rPr>
            </w:pPr>
            <w:r>
              <w:rPr>
                <w:b/>
                <w:sz w:val="12"/>
              </w:rPr>
              <w:t>CONTROL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RRFF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RRHH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  <w:hideMark/>
          </w:tcPr>
          <w:p w:rsidR="0008470C" w:rsidRDefault="0008470C">
            <w:pPr>
              <w:spacing w:line="142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RRII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RREH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ENE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FEB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2" w:lineRule="exact"/>
              <w:ind w:left="200"/>
              <w:rPr>
                <w:b/>
                <w:sz w:val="12"/>
              </w:rPr>
            </w:pPr>
            <w:r>
              <w:rPr>
                <w:b/>
                <w:sz w:val="12"/>
              </w:rPr>
              <w:t>MAR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ABR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2" w:lineRule="exact"/>
              <w:ind w:left="180"/>
              <w:rPr>
                <w:b/>
                <w:sz w:val="12"/>
              </w:rPr>
            </w:pPr>
            <w:r>
              <w:rPr>
                <w:b/>
                <w:sz w:val="12"/>
              </w:rPr>
              <w:t>MAY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  <w:hideMark/>
          </w:tcPr>
          <w:p w:rsidR="0008470C" w:rsidRDefault="0008470C">
            <w:pPr>
              <w:spacing w:line="142" w:lineRule="exact"/>
              <w:ind w:left="220"/>
              <w:rPr>
                <w:b/>
                <w:sz w:val="12"/>
              </w:rPr>
            </w:pPr>
            <w:r>
              <w:rPr>
                <w:b/>
                <w:sz w:val="12"/>
              </w:rPr>
              <w:t>JUN</w:t>
            </w:r>
          </w:p>
        </w:tc>
      </w:tr>
      <w:tr w:rsidR="0008470C" w:rsidTr="0008470C">
        <w:trPr>
          <w:trHeight w:val="144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8470C" w:rsidTr="0008470C">
        <w:trPr>
          <w:trHeight w:val="143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A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CBAD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08470C" w:rsidRDefault="0008470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08470C" w:rsidRDefault="0008470C" w:rsidP="0008470C">
      <w:pPr>
        <w:spacing w:line="252" w:lineRule="exact"/>
        <w:rPr>
          <w:rFonts w:ascii="Times New Roman" w:eastAsia="Times New Roman" w:hAnsi="Times New Roman"/>
        </w:rPr>
      </w:pPr>
    </w:p>
    <w:p w:rsidR="00DD1363" w:rsidRDefault="00DD1363">
      <w:pPr>
        <w:sectPr w:rsidR="00DD1363" w:rsidSect="008F5B0B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8F5B0B" w:rsidRDefault="008F5B0B" w:rsidP="008F5B0B">
      <w:pPr>
        <w:spacing w:line="0" w:lineRule="atLeast"/>
        <w:rPr>
          <w:sz w:val="24"/>
        </w:rPr>
      </w:pPr>
      <w:r>
        <w:rPr>
          <w:sz w:val="24"/>
        </w:rPr>
        <w:lastRenderedPageBreak/>
        <w:t>El formulario debe de ser llenado de la siguiente manera:</w:t>
      </w:r>
    </w:p>
    <w:p w:rsidR="004251AE" w:rsidRDefault="008F5B0B" w:rsidP="008F5B0B">
      <w:pPr>
        <w:rPr>
          <w:sz w:val="24"/>
        </w:rPr>
      </w:pPr>
      <w:r>
        <w:rPr>
          <w:sz w:val="24"/>
        </w:rPr>
        <w:t>Indicar las actividades lógicas, coherentes, interrelacionadas y sistemáticas para mitigar las causas de cada uno de los riesgos identificados.</w:t>
      </w:r>
    </w:p>
    <w:p w:rsidR="008F5B0B" w:rsidRPr="008F5B0B" w:rsidRDefault="008F5B0B" w:rsidP="008F5B0B">
      <w:pPr>
        <w:numPr>
          <w:ilvl w:val="0"/>
          <w:numId w:val="9"/>
        </w:numPr>
        <w:tabs>
          <w:tab w:val="left" w:pos="1060"/>
        </w:tabs>
        <w:spacing w:after="0" w:line="253" w:lineRule="auto"/>
        <w:ind w:left="1060" w:right="20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Plazos: cada actividad debe programarse considerando la fecha de inicio, como la fecha de finalización. El progreso de cada actividad, en cumplimiento a los plazos definidos, debe reflejarse en la columna identificada como “Cronograma”.</w:t>
      </w:r>
    </w:p>
    <w:p w:rsidR="008F5B0B" w:rsidRPr="008F5B0B" w:rsidRDefault="008F5B0B" w:rsidP="008F5B0B">
      <w:pPr>
        <w:spacing w:after="0" w:line="29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0"/>
          <w:numId w:val="9"/>
        </w:numPr>
        <w:tabs>
          <w:tab w:val="left" w:pos="1060"/>
        </w:tabs>
        <w:spacing w:after="0" w:line="0" w:lineRule="atLeast"/>
        <w:ind w:left="106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Responsables: Definir los puestos de trabajo que realizarán las siguientes funciones:</w:t>
      </w:r>
    </w:p>
    <w:p w:rsidR="008F5B0B" w:rsidRPr="008F5B0B" w:rsidRDefault="008F5B0B" w:rsidP="008F5B0B">
      <w:pPr>
        <w:spacing w:after="0" w:line="43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9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Quién va liderar la actividad.</w:t>
      </w:r>
    </w:p>
    <w:p w:rsidR="008F5B0B" w:rsidRPr="008F5B0B" w:rsidRDefault="008F5B0B" w:rsidP="008F5B0B">
      <w:pPr>
        <w:spacing w:after="0" w:line="47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9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Quiénes darán apoyo en esa actividad.</w:t>
      </w:r>
    </w:p>
    <w:p w:rsidR="008F5B0B" w:rsidRPr="008F5B0B" w:rsidRDefault="008F5B0B" w:rsidP="008F5B0B">
      <w:pPr>
        <w:spacing w:after="0" w:line="43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9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Quiénes darán seguimiento.</w:t>
      </w:r>
    </w:p>
    <w:p w:rsidR="008F5B0B" w:rsidRPr="008F5B0B" w:rsidRDefault="008F5B0B" w:rsidP="008F5B0B">
      <w:pPr>
        <w:spacing w:after="0" w:line="43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9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Quiénes realizarán la medición y control.</w:t>
      </w:r>
    </w:p>
    <w:p w:rsidR="008F5B0B" w:rsidRPr="008F5B0B" w:rsidRDefault="008F5B0B" w:rsidP="008F5B0B">
      <w:pPr>
        <w:spacing w:after="0" w:line="43" w:lineRule="exact"/>
        <w:rPr>
          <w:rFonts w:ascii="Times New Roman" w:eastAsia="Times New Roman" w:hAnsi="Times New Roman" w:cs="Arial"/>
          <w:sz w:val="20"/>
          <w:szCs w:val="20"/>
          <w:lang w:eastAsia="es-SV"/>
        </w:rPr>
      </w:pPr>
    </w:p>
    <w:p w:rsidR="008F5B0B" w:rsidRPr="008F5B0B" w:rsidRDefault="008F5B0B" w:rsidP="008F5B0B">
      <w:pPr>
        <w:spacing w:after="0" w:line="0" w:lineRule="atLeast"/>
        <w:ind w:left="340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NOTA: lo que se persigue con estas asignaciones, es crear un grupo de trabajo coordinado.</w:t>
      </w:r>
    </w:p>
    <w:p w:rsidR="008F5B0B" w:rsidRPr="008F5B0B" w:rsidRDefault="008F5B0B" w:rsidP="008F5B0B">
      <w:pPr>
        <w:spacing w:after="0" w:line="100" w:lineRule="exact"/>
        <w:rPr>
          <w:rFonts w:ascii="Times New Roman" w:eastAsia="Times New Roman" w:hAnsi="Times New Roman" w:cs="Arial"/>
          <w:sz w:val="20"/>
          <w:szCs w:val="20"/>
          <w:lang w:eastAsia="es-SV"/>
        </w:rPr>
      </w:pPr>
    </w:p>
    <w:p w:rsidR="008F5B0B" w:rsidRPr="008F5B0B" w:rsidRDefault="008F5B0B" w:rsidP="008F5B0B">
      <w:pPr>
        <w:numPr>
          <w:ilvl w:val="0"/>
          <w:numId w:val="10"/>
        </w:numPr>
        <w:tabs>
          <w:tab w:val="left" w:pos="1060"/>
        </w:tabs>
        <w:spacing w:after="0" w:line="235" w:lineRule="auto"/>
        <w:ind w:left="1060" w:right="20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Recursos: Cada actividad va a requerir de recursos. Para ello, el grupo evaluador define las necesidades para corregir los riesgos de:</w:t>
      </w:r>
    </w:p>
    <w:p w:rsidR="008F5B0B" w:rsidRPr="008F5B0B" w:rsidRDefault="008F5B0B" w:rsidP="008F5B0B">
      <w:pPr>
        <w:spacing w:after="0" w:line="45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10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Recursos financieros requeridos por los riesgos para ser mitigados.</w:t>
      </w:r>
    </w:p>
    <w:p w:rsidR="008F5B0B" w:rsidRPr="008F5B0B" w:rsidRDefault="008F5B0B" w:rsidP="008F5B0B">
      <w:pPr>
        <w:spacing w:after="0" w:line="43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10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Recursos humanos de ser requeridos para corregir el riesgo.</w:t>
      </w:r>
    </w:p>
    <w:p w:rsidR="008F5B0B" w:rsidRPr="008F5B0B" w:rsidRDefault="008F5B0B" w:rsidP="008F5B0B">
      <w:pPr>
        <w:spacing w:after="0" w:line="47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10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Recurso de equipo y herramientas tales como hardware, software y otros.</w:t>
      </w:r>
    </w:p>
    <w:p w:rsidR="008F5B0B" w:rsidRPr="008F5B0B" w:rsidRDefault="008F5B0B" w:rsidP="008F5B0B">
      <w:pPr>
        <w:spacing w:after="0" w:line="43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1"/>
          <w:numId w:val="10"/>
        </w:numPr>
        <w:tabs>
          <w:tab w:val="left" w:pos="1780"/>
        </w:tabs>
        <w:spacing w:after="0" w:line="0" w:lineRule="atLeast"/>
        <w:ind w:left="178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Recurso de infraestructura.</w:t>
      </w:r>
    </w:p>
    <w:p w:rsidR="008F5B0B" w:rsidRPr="008F5B0B" w:rsidRDefault="008F5B0B" w:rsidP="008F5B0B">
      <w:pPr>
        <w:spacing w:after="0" w:line="96" w:lineRule="exact"/>
        <w:rPr>
          <w:rFonts w:ascii="Calibri" w:eastAsia="Calibri" w:hAnsi="Calibri" w:cs="Arial"/>
          <w:sz w:val="24"/>
          <w:szCs w:val="20"/>
          <w:lang w:eastAsia="es-SV"/>
        </w:rPr>
      </w:pPr>
    </w:p>
    <w:p w:rsidR="008F5B0B" w:rsidRPr="008F5B0B" w:rsidRDefault="008F5B0B" w:rsidP="008F5B0B">
      <w:pPr>
        <w:numPr>
          <w:ilvl w:val="0"/>
          <w:numId w:val="10"/>
        </w:numPr>
        <w:tabs>
          <w:tab w:val="left" w:pos="1060"/>
        </w:tabs>
        <w:spacing w:after="0" w:line="235" w:lineRule="auto"/>
        <w:ind w:left="1060" w:right="200" w:hanging="359"/>
        <w:jc w:val="both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Cronograma: en esta columna se definen los avances de cada actividad dentro del periodo determinado de manera gráfica.</w:t>
      </w:r>
    </w:p>
    <w:p w:rsidR="008F5B0B" w:rsidRPr="008F5B0B" w:rsidRDefault="008F5B0B" w:rsidP="008F5B0B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es-SV"/>
        </w:rPr>
      </w:pPr>
    </w:p>
    <w:p w:rsidR="008F5B0B" w:rsidRPr="008F5B0B" w:rsidRDefault="008F5B0B" w:rsidP="008F5B0B">
      <w:pPr>
        <w:spacing w:after="0" w:line="238" w:lineRule="exact"/>
        <w:rPr>
          <w:rFonts w:ascii="Times New Roman" w:eastAsia="Times New Roman" w:hAnsi="Times New Roman" w:cs="Arial"/>
          <w:sz w:val="20"/>
          <w:szCs w:val="20"/>
          <w:lang w:eastAsia="es-SV"/>
        </w:rPr>
      </w:pPr>
    </w:p>
    <w:p w:rsidR="008F5B0B" w:rsidRPr="008F5B0B" w:rsidRDefault="008F5B0B" w:rsidP="008F5B0B">
      <w:pPr>
        <w:spacing w:after="0" w:line="236" w:lineRule="auto"/>
        <w:ind w:left="340" w:right="200"/>
        <w:rPr>
          <w:rFonts w:ascii="Calibri" w:eastAsia="Calibri" w:hAnsi="Calibri" w:cs="Arial"/>
          <w:sz w:val="24"/>
          <w:szCs w:val="20"/>
          <w:lang w:eastAsia="es-SV"/>
        </w:rPr>
      </w:pPr>
      <w:r w:rsidRPr="008F5B0B">
        <w:rPr>
          <w:rFonts w:ascii="Calibri" w:eastAsia="Calibri" w:hAnsi="Calibri" w:cs="Arial"/>
          <w:sz w:val="24"/>
          <w:szCs w:val="20"/>
          <w:lang w:eastAsia="es-SV"/>
        </w:rPr>
        <w:t>Con base a esta planificación, se ejecutarán tal como se ha indicado, con el seguimiento continuo por parte de la Alta Dirección.</w:t>
      </w:r>
    </w:p>
    <w:p w:rsidR="008F5B0B" w:rsidRPr="00245C97" w:rsidRDefault="008F5B0B" w:rsidP="008F5B0B"/>
    <w:sectPr w:rsidR="008F5B0B" w:rsidRPr="00245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C13" w:rsidRDefault="00902C13" w:rsidP="00A748A7">
      <w:pPr>
        <w:spacing w:after="0" w:line="240" w:lineRule="auto"/>
      </w:pPr>
      <w:r>
        <w:separator/>
      </w:r>
    </w:p>
  </w:endnote>
  <w:endnote w:type="continuationSeparator" w:id="0">
    <w:p w:rsidR="00902C13" w:rsidRDefault="00902C13" w:rsidP="00A7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C13" w:rsidRDefault="00902C13" w:rsidP="00A748A7">
      <w:pPr>
        <w:spacing w:after="0" w:line="240" w:lineRule="auto"/>
      </w:pPr>
      <w:r>
        <w:separator/>
      </w:r>
    </w:p>
  </w:footnote>
  <w:footnote w:type="continuationSeparator" w:id="0">
    <w:p w:rsidR="00902C13" w:rsidRDefault="00902C13" w:rsidP="00A7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8A7" w:rsidRDefault="00A748A7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3881755</wp:posOffset>
          </wp:positionH>
          <wp:positionV relativeFrom="paragraph">
            <wp:posOffset>-382270</wp:posOffset>
          </wp:positionV>
          <wp:extent cx="2557145" cy="825050"/>
          <wp:effectExtent l="0" t="0" r="0" b="0"/>
          <wp:wrapNone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825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748A7" w:rsidRDefault="00A748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C"/>
    <w:multiLevelType w:val="hybridMultilevel"/>
    <w:tmpl w:val="61574094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F"/>
    <w:multiLevelType w:val="hybridMultilevel"/>
    <w:tmpl w:val="579BE4F0"/>
    <w:lvl w:ilvl="0" w:tplc="FFFFFFFF">
      <w:start w:val="2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40"/>
    <w:multiLevelType w:val="hybridMultilevel"/>
    <w:tmpl w:val="310C50B2"/>
    <w:lvl w:ilvl="0" w:tplc="FFFFFFFF">
      <w:start w:val="4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12C143C"/>
    <w:multiLevelType w:val="multilevel"/>
    <w:tmpl w:val="D460F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4" w15:restartNumberingAfterBreak="0">
    <w:nsid w:val="11F233C1"/>
    <w:multiLevelType w:val="hybridMultilevel"/>
    <w:tmpl w:val="833AEC3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16B"/>
    <w:multiLevelType w:val="hybridMultilevel"/>
    <w:tmpl w:val="E892EC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76340"/>
    <w:multiLevelType w:val="hybridMultilevel"/>
    <w:tmpl w:val="BDF8479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E5BBB"/>
    <w:multiLevelType w:val="hybridMultilevel"/>
    <w:tmpl w:val="B6F2E832"/>
    <w:lvl w:ilvl="0" w:tplc="67825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232404"/>
    <w:multiLevelType w:val="hybridMultilevel"/>
    <w:tmpl w:val="182A5106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22FA9"/>
    <w:multiLevelType w:val="hybridMultilevel"/>
    <w:tmpl w:val="48A8A28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8E6"/>
    <w:multiLevelType w:val="hybridMultilevel"/>
    <w:tmpl w:val="5F9C602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11D68"/>
    <w:multiLevelType w:val="hybridMultilevel"/>
    <w:tmpl w:val="A5C8716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09"/>
    <w:rsid w:val="0000694C"/>
    <w:rsid w:val="00042866"/>
    <w:rsid w:val="00056868"/>
    <w:rsid w:val="0006482D"/>
    <w:rsid w:val="0008470C"/>
    <w:rsid w:val="000B11F0"/>
    <w:rsid w:val="0012150B"/>
    <w:rsid w:val="00127EE2"/>
    <w:rsid w:val="0014655E"/>
    <w:rsid w:val="001A06B9"/>
    <w:rsid w:val="001B78C5"/>
    <w:rsid w:val="001D6A32"/>
    <w:rsid w:val="001F2565"/>
    <w:rsid w:val="00205A89"/>
    <w:rsid w:val="00232A8A"/>
    <w:rsid w:val="00245C97"/>
    <w:rsid w:val="0027783C"/>
    <w:rsid w:val="0029398E"/>
    <w:rsid w:val="002E11F6"/>
    <w:rsid w:val="002E4E1E"/>
    <w:rsid w:val="00350D09"/>
    <w:rsid w:val="00387477"/>
    <w:rsid w:val="004251AE"/>
    <w:rsid w:val="004907EE"/>
    <w:rsid w:val="00497D92"/>
    <w:rsid w:val="004B1E8E"/>
    <w:rsid w:val="004E516C"/>
    <w:rsid w:val="00524E28"/>
    <w:rsid w:val="005C4F7A"/>
    <w:rsid w:val="0060713E"/>
    <w:rsid w:val="006079C4"/>
    <w:rsid w:val="006348C7"/>
    <w:rsid w:val="006364DB"/>
    <w:rsid w:val="006376C4"/>
    <w:rsid w:val="006563CB"/>
    <w:rsid w:val="006635F8"/>
    <w:rsid w:val="00670C75"/>
    <w:rsid w:val="0069757A"/>
    <w:rsid w:val="00751ABA"/>
    <w:rsid w:val="00761BF1"/>
    <w:rsid w:val="00767194"/>
    <w:rsid w:val="007767D9"/>
    <w:rsid w:val="00797162"/>
    <w:rsid w:val="007B2838"/>
    <w:rsid w:val="007C4729"/>
    <w:rsid w:val="007F3430"/>
    <w:rsid w:val="007F7488"/>
    <w:rsid w:val="00806731"/>
    <w:rsid w:val="00876E04"/>
    <w:rsid w:val="00883760"/>
    <w:rsid w:val="008F5B0B"/>
    <w:rsid w:val="00902C13"/>
    <w:rsid w:val="009125EA"/>
    <w:rsid w:val="009C6634"/>
    <w:rsid w:val="009E2D3B"/>
    <w:rsid w:val="00A748A7"/>
    <w:rsid w:val="00A77309"/>
    <w:rsid w:val="00AE59BD"/>
    <w:rsid w:val="00B10342"/>
    <w:rsid w:val="00C65122"/>
    <w:rsid w:val="00C749DA"/>
    <w:rsid w:val="00D12D32"/>
    <w:rsid w:val="00D37BA2"/>
    <w:rsid w:val="00DD1363"/>
    <w:rsid w:val="00E729DD"/>
    <w:rsid w:val="00EA5D20"/>
    <w:rsid w:val="00EF356C"/>
    <w:rsid w:val="00F00F21"/>
    <w:rsid w:val="00FA42B2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22644DA"/>
  <w15:docId w15:val="{F15BCBB7-EC9B-443E-8A06-152FE457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5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59B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251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51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1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8A7"/>
  </w:style>
  <w:style w:type="paragraph" w:styleId="Piedepgina">
    <w:name w:val="footer"/>
    <w:basedOn w:val="Normal"/>
    <w:link w:val="PiedepginaCar"/>
    <w:uiPriority w:val="99"/>
    <w:unhideWhenUsed/>
    <w:rsid w:val="00A74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Jenniffer Alexandra Linares Valencia</dc:creator>
  <cp:lastModifiedBy>Nathaly Zelaya de Rodríguez</cp:lastModifiedBy>
  <cp:revision>2</cp:revision>
  <cp:lastPrinted>2018-08-20T22:08:00Z</cp:lastPrinted>
  <dcterms:created xsi:type="dcterms:W3CDTF">2018-10-02T17:58:00Z</dcterms:created>
  <dcterms:modified xsi:type="dcterms:W3CDTF">2018-10-02T17:58:00Z</dcterms:modified>
</cp:coreProperties>
</file>